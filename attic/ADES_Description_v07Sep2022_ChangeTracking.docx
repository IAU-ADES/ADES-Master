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22F3852B" w:rsidR="000C4B37" w:rsidRPr="000B1127" w:rsidRDefault="00357249" w:rsidP="00F63C72">
      <w:r w:rsidRPr="000B1127">
        <w:t xml:space="preserve">Version </w:t>
      </w:r>
      <w:r w:rsidR="00DC1818">
        <w:t>25-Apr</w:t>
      </w:r>
      <w:r w:rsidR="007A2B15">
        <w:t>-2022</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proofErr w:type="spellStart"/>
      <w:r>
        <w:t>rmsTime</w:t>
      </w:r>
      <w:proofErr w:type="spellEnd"/>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proofErr w:type="spellStart"/>
      <w:r>
        <w:t>uncTime</w:t>
      </w:r>
      <w:proofErr w:type="spellEnd"/>
      <w:r>
        <w:t xml:space="preserv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proofErr w:type="spellStart"/>
      <w:r>
        <w:t>shapeOcc</w:t>
      </w:r>
      <w:proofErr w:type="spellEnd"/>
      <w:r>
        <w:t xml:space="preserve">, </w:t>
      </w:r>
      <w:proofErr w:type="spellStart"/>
      <w:r>
        <w:t>obsSubID</w:t>
      </w:r>
      <w:proofErr w:type="spellEnd"/>
      <w:r>
        <w:t xml:space="preserve"> and </w:t>
      </w:r>
      <w:proofErr w:type="spellStart"/>
      <w:r>
        <w:t>trkMPC</w:t>
      </w:r>
      <w:proofErr w:type="spellEnd"/>
      <w:r>
        <w:t xml:space="preserve"> elements.</w:t>
      </w:r>
    </w:p>
    <w:p w14:paraId="6C4251F6" w14:textId="0A61D3C4" w:rsidR="00FC372A" w:rsidRDefault="00FC372A" w:rsidP="00FC372A">
      <w:pPr>
        <w:pStyle w:val="ListParagraph"/>
        <w:numPr>
          <w:ilvl w:val="0"/>
          <w:numId w:val="47"/>
        </w:numPr>
      </w:pPr>
      <w:proofErr w:type="spellStart"/>
      <w:r>
        <w:t>obsID</w:t>
      </w:r>
      <w:proofErr w:type="spellEnd"/>
      <w:r>
        <w:t xml:space="preserve">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rPr>
          <w:ins w:id="0" w:author="Steve Chesley" w:date="2022-09-07T14:48:00Z"/>
        </w:rPr>
      </w:pPr>
      <w:r>
        <w:t>Incremented ADES version from v2017 to v2022</w:t>
      </w:r>
    </w:p>
    <w:p w14:paraId="2E8CE523" w14:textId="23A2D89A" w:rsidR="004515CD" w:rsidRDefault="004515CD" w:rsidP="004515CD">
      <w:pPr>
        <w:rPr>
          <w:ins w:id="1" w:author="Steve Chesley" w:date="2022-09-07T14:48:00Z"/>
        </w:rPr>
      </w:pPr>
      <w:ins w:id="2" w:author="Steve Chesley" w:date="2022-09-07T15:38:00Z">
        <w:r>
          <w:t>07</w:t>
        </w:r>
      </w:ins>
      <w:ins w:id="3" w:author="Steve Chesley" w:date="2022-09-07T14:48:00Z">
        <w:r>
          <w:t>-Sep-2022</w:t>
        </w:r>
      </w:ins>
    </w:p>
    <w:p w14:paraId="6E14F416" w14:textId="55882C92" w:rsidR="004515CD" w:rsidRDefault="004515CD" w:rsidP="004515CD">
      <w:pPr>
        <w:pStyle w:val="ListParagraph"/>
        <w:numPr>
          <w:ilvl w:val="0"/>
          <w:numId w:val="48"/>
        </w:numPr>
        <w:rPr>
          <w:ins w:id="4" w:author="Steve Chesley" w:date="2022-09-07T15:38:00Z"/>
        </w:rPr>
      </w:pPr>
      <w:ins w:id="5" w:author="Steve Chesley" w:date="2022-09-07T14:48:00Z">
        <w:r>
          <w:t>Applied maximum field wid</w:t>
        </w:r>
      </w:ins>
      <w:ins w:id="6" w:author="Steve Chesley" w:date="2022-09-07T14:49:00Z">
        <w:r>
          <w:t xml:space="preserve">ths </w:t>
        </w:r>
      </w:ins>
      <w:ins w:id="7" w:author="Steve Chesley" w:date="2022-09-07T14:48:00Z">
        <w:r>
          <w:t>(i.e., string</w:t>
        </w:r>
      </w:ins>
      <w:ins w:id="8" w:author="Steve Chesley" w:date="2022-09-07T14:49:00Z">
        <w:r>
          <w:t xml:space="preserve"> lengths</w:t>
        </w:r>
      </w:ins>
      <w:ins w:id="9" w:author="Steve Chesley" w:date="2022-09-07T14:48:00Z">
        <w:r>
          <w:t xml:space="preserve">) </w:t>
        </w:r>
      </w:ins>
      <w:ins w:id="10" w:author="Steve Chesley" w:date="2022-09-07T14:49:00Z">
        <w:r>
          <w:t>to most elements not already having such restrictions.</w:t>
        </w:r>
      </w:ins>
    </w:p>
    <w:p w14:paraId="6422CE41" w14:textId="35B46FD5" w:rsidR="004515CD" w:rsidRDefault="004515CD" w:rsidP="004515CD">
      <w:pPr>
        <w:pStyle w:val="ListParagraph"/>
        <w:numPr>
          <w:ilvl w:val="0"/>
          <w:numId w:val="48"/>
        </w:numPr>
      </w:pPr>
      <w:ins w:id="11" w:author="Steve Chesley" w:date="2022-09-07T15:38:00Z">
        <w:r>
          <w:t>Incremented version to 2022a.</w:t>
        </w:r>
      </w:ins>
    </w:p>
    <w:p w14:paraId="52F71062" w14:textId="5CEF23F6" w:rsidR="00DC1818" w:rsidRDefault="00DC1818" w:rsidP="00DC1818"/>
    <w:p w14:paraId="5D43764C" w14:textId="001E2AF6" w:rsidR="00DC1818" w:rsidRDefault="00DC1818" w:rsidP="00DC1818"/>
    <w:p w14:paraId="2062E1AE" w14:textId="0C78A08A" w:rsidR="00DC1818" w:rsidRDefault="00DC1818" w:rsidP="00DC1818"/>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6716A3F4"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5D10EA">
        <w:rPr>
          <w:noProof/>
        </w:rPr>
        <w:t>4</w:t>
      </w:r>
      <w:r w:rsidR="008B64A7">
        <w:rPr>
          <w:noProof/>
        </w:rPr>
        <w:fldChar w:fldCharType="end"/>
      </w:r>
    </w:p>
    <w:p w14:paraId="5C9BA94F" w14:textId="19754016"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5D10EA">
        <w:rPr>
          <w:noProof/>
        </w:rPr>
        <w:t>5</w:t>
      </w:r>
      <w:r>
        <w:rPr>
          <w:noProof/>
        </w:rPr>
        <w:fldChar w:fldCharType="end"/>
      </w:r>
    </w:p>
    <w:p w14:paraId="5ABB32FC" w14:textId="1CC17426"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5D10EA">
        <w:rPr>
          <w:noProof/>
        </w:rPr>
        <w:t>6</w:t>
      </w:r>
      <w:r>
        <w:rPr>
          <w:noProof/>
        </w:rPr>
        <w:fldChar w:fldCharType="end"/>
      </w:r>
    </w:p>
    <w:p w14:paraId="5A9FCDFA" w14:textId="1F82D2DD"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5D10EA">
        <w:rPr>
          <w:noProof/>
        </w:rPr>
        <w:t>7</w:t>
      </w:r>
      <w:r>
        <w:rPr>
          <w:noProof/>
        </w:rPr>
        <w:fldChar w:fldCharType="end"/>
      </w:r>
    </w:p>
    <w:p w14:paraId="3FADE742" w14:textId="4ACEFFE8"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5D10EA">
        <w:rPr>
          <w:noProof/>
        </w:rPr>
        <w:t>7</w:t>
      </w:r>
      <w:r>
        <w:rPr>
          <w:noProof/>
        </w:rPr>
        <w:fldChar w:fldCharType="end"/>
      </w:r>
    </w:p>
    <w:p w14:paraId="0D8D96FC" w14:textId="5AFD268E"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5D10EA">
        <w:rPr>
          <w:noProof/>
        </w:rPr>
        <w:t>9</w:t>
      </w:r>
      <w:r>
        <w:rPr>
          <w:noProof/>
        </w:rPr>
        <w:fldChar w:fldCharType="end"/>
      </w:r>
    </w:p>
    <w:p w14:paraId="0BE60A61" w14:textId="39DAB303"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5D10EA">
        <w:rPr>
          <w:noProof/>
        </w:rPr>
        <w:t>10</w:t>
      </w:r>
      <w:r>
        <w:rPr>
          <w:noProof/>
        </w:rPr>
        <w:fldChar w:fldCharType="end"/>
      </w:r>
    </w:p>
    <w:p w14:paraId="1328F3FF" w14:textId="55F45C9C"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5D10EA">
        <w:rPr>
          <w:noProof/>
        </w:rPr>
        <w:t>12</w:t>
      </w:r>
      <w:r>
        <w:rPr>
          <w:noProof/>
        </w:rPr>
        <w:fldChar w:fldCharType="end"/>
      </w:r>
    </w:p>
    <w:p w14:paraId="25253F6D" w14:textId="618B174D"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5D10EA">
        <w:rPr>
          <w:noProof/>
        </w:rPr>
        <w:t>12</w:t>
      </w:r>
      <w:r>
        <w:rPr>
          <w:noProof/>
        </w:rPr>
        <w:fldChar w:fldCharType="end"/>
      </w:r>
    </w:p>
    <w:p w14:paraId="20FEFE82" w14:textId="0508F3C7"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5D10EA">
        <w:rPr>
          <w:noProof/>
        </w:rPr>
        <w:t>13</w:t>
      </w:r>
      <w:r>
        <w:rPr>
          <w:noProof/>
        </w:rPr>
        <w:fldChar w:fldCharType="end"/>
      </w:r>
    </w:p>
    <w:p w14:paraId="717686C2" w14:textId="23477014"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5D10EA">
        <w:rPr>
          <w:noProof/>
        </w:rPr>
        <w:t>14</w:t>
      </w:r>
      <w:r>
        <w:rPr>
          <w:noProof/>
        </w:rPr>
        <w:fldChar w:fldCharType="end"/>
      </w:r>
    </w:p>
    <w:p w14:paraId="6B1CAFE5" w14:textId="4A7C463B"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5D10EA">
        <w:rPr>
          <w:noProof/>
        </w:rPr>
        <w:t>14</w:t>
      </w:r>
      <w:r>
        <w:rPr>
          <w:noProof/>
        </w:rPr>
        <w:fldChar w:fldCharType="end"/>
      </w:r>
    </w:p>
    <w:p w14:paraId="4694C1ED" w14:textId="2017EB40"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5D10EA">
        <w:rPr>
          <w:noProof/>
        </w:rPr>
        <w:t>15</w:t>
      </w:r>
      <w:r>
        <w:rPr>
          <w:noProof/>
        </w:rPr>
        <w:fldChar w:fldCharType="end"/>
      </w:r>
    </w:p>
    <w:p w14:paraId="53E083ED" w14:textId="733622B6"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5D10EA">
        <w:rPr>
          <w:noProof/>
        </w:rPr>
        <w:t>17</w:t>
      </w:r>
      <w:r>
        <w:rPr>
          <w:noProof/>
        </w:rPr>
        <w:fldChar w:fldCharType="end"/>
      </w:r>
    </w:p>
    <w:p w14:paraId="67320B57" w14:textId="3C632ADA"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5D10EA">
        <w:rPr>
          <w:noProof/>
        </w:rPr>
        <w:t>18</w:t>
      </w:r>
      <w:r>
        <w:rPr>
          <w:noProof/>
        </w:rPr>
        <w:fldChar w:fldCharType="end"/>
      </w:r>
    </w:p>
    <w:p w14:paraId="05E9E632" w14:textId="30E604F2"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ins w:id="12" w:author="Microsoft Office User" w:date="2022-05-20T11:54:00Z">
        <w:r w:rsidR="005D10EA">
          <w:rPr>
            <w:noProof/>
          </w:rPr>
          <w:t>32</w:t>
        </w:r>
      </w:ins>
      <w:del w:id="13" w:author="Microsoft Office User" w:date="2022-05-20T11:53:00Z">
        <w:r w:rsidR="00A717CB" w:rsidDel="005D10EA">
          <w:rPr>
            <w:noProof/>
          </w:rPr>
          <w:delText>31</w:delText>
        </w:r>
      </w:del>
      <w:r>
        <w:rPr>
          <w:noProof/>
        </w:rPr>
        <w:fldChar w:fldCharType="end"/>
      </w:r>
    </w:p>
    <w:p w14:paraId="7930BA9E" w14:textId="74B1CF41"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ins w:id="14" w:author="Microsoft Office User" w:date="2022-05-20T11:54:00Z">
        <w:r w:rsidR="005D10EA">
          <w:rPr>
            <w:noProof/>
          </w:rPr>
          <w:t>33</w:t>
        </w:r>
      </w:ins>
      <w:del w:id="15" w:author="Microsoft Office User" w:date="2022-05-20T11:53:00Z">
        <w:r w:rsidR="00A717CB" w:rsidDel="005D10EA">
          <w:rPr>
            <w:noProof/>
          </w:rPr>
          <w:delText>32</w:delText>
        </w:r>
      </w:del>
      <w:r>
        <w:rPr>
          <w:noProof/>
        </w:rPr>
        <w:fldChar w:fldCharType="end"/>
      </w:r>
    </w:p>
    <w:p w14:paraId="5D7430EA" w14:textId="24C9834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ins w:id="16" w:author="Microsoft Office User" w:date="2022-05-20T11:54:00Z">
        <w:r w:rsidR="005D10EA">
          <w:rPr>
            <w:noProof/>
          </w:rPr>
          <w:t>34</w:t>
        </w:r>
      </w:ins>
      <w:del w:id="17" w:author="Microsoft Office User" w:date="2022-05-20T11:53:00Z">
        <w:r w:rsidR="00A717CB" w:rsidDel="005D10EA">
          <w:rPr>
            <w:noProof/>
          </w:rPr>
          <w:delText>33</w:delText>
        </w:r>
      </w:del>
      <w:r>
        <w:rPr>
          <w:noProof/>
        </w:rPr>
        <w:fldChar w:fldCharType="end"/>
      </w:r>
    </w:p>
    <w:p w14:paraId="4D85620A" w14:textId="413356F4"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ins w:id="18" w:author="Microsoft Office User" w:date="2022-05-20T11:54:00Z">
        <w:r w:rsidR="005D10EA">
          <w:rPr>
            <w:noProof/>
          </w:rPr>
          <w:t>37</w:t>
        </w:r>
      </w:ins>
      <w:del w:id="19" w:author="Microsoft Office User" w:date="2022-05-20T11:53:00Z">
        <w:r w:rsidR="00A717CB" w:rsidDel="005D10EA">
          <w:rPr>
            <w:noProof/>
          </w:rPr>
          <w:delText>36</w:delText>
        </w:r>
      </w:del>
      <w:r>
        <w:rPr>
          <w:noProof/>
        </w:rPr>
        <w:fldChar w:fldCharType="end"/>
      </w:r>
    </w:p>
    <w:p w14:paraId="110EFC17" w14:textId="160B0C4B"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ins w:id="20" w:author="Microsoft Office User" w:date="2022-05-20T11:54:00Z">
        <w:r w:rsidR="005D10EA">
          <w:rPr>
            <w:noProof/>
          </w:rPr>
          <w:t>37</w:t>
        </w:r>
      </w:ins>
      <w:del w:id="21" w:author="Microsoft Office User" w:date="2022-05-20T11:53:00Z">
        <w:r w:rsidR="00A717CB" w:rsidDel="005D10EA">
          <w:rPr>
            <w:noProof/>
          </w:rPr>
          <w:delText>36</w:delText>
        </w:r>
      </w:del>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22" w:name="_Toc519264550"/>
      <w:r w:rsidRPr="000B1127">
        <w:lastRenderedPageBreak/>
        <w:t>Introduction</w:t>
      </w:r>
      <w:bookmarkEnd w:id="22"/>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23" w:name="_Toc519264551"/>
      <w:r>
        <w:lastRenderedPageBreak/>
        <w:t>Overview</w:t>
      </w:r>
      <w:bookmarkEnd w:id="23"/>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w:t>
      </w:r>
      <w:proofErr w:type="spellStart"/>
      <w:r>
        <w:t>eXtensible</w:t>
      </w:r>
      <w:proofErr w:type="spellEnd"/>
      <w:r>
        <w:t xml:space="preserv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proofErr w:type="spellStart"/>
      <w:r w:rsidR="00026D15" w:rsidRPr="00026D15">
        <w:rPr>
          <w:rFonts w:ascii="Courier" w:hAnsi="Courier"/>
        </w:rPr>
        <w:t>localUse</w:t>
      </w:r>
      <w:proofErr w:type="spellEnd"/>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4" w:name="_Toc519264552"/>
      <w:r>
        <w:lastRenderedPageBreak/>
        <w:t>Revising ADES</w:t>
      </w:r>
      <w:bookmarkEnd w:id="24"/>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25" w:name="_Toc519264553"/>
      <w:r w:rsidRPr="008739D8">
        <w:lastRenderedPageBreak/>
        <w:t>ADES in XML</w:t>
      </w:r>
      <w:bookmarkEnd w:id="25"/>
    </w:p>
    <w:p w14:paraId="31B288B9" w14:textId="77777777" w:rsidR="004D1BBC" w:rsidRPr="000B1127" w:rsidRDefault="004D1BBC" w:rsidP="00F63C72"/>
    <w:p w14:paraId="57A5E554" w14:textId="6EE89A00"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fldSimple w:instr=" REF _Ref476576078 \r ">
        <w:r w:rsidR="005D10EA">
          <w:t>5</w:t>
        </w:r>
      </w:fldSimple>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 xml:space="preserve">the so-called </w:t>
      </w:r>
      <w:proofErr w:type="spellStart"/>
      <w:r w:rsidR="00EF7401" w:rsidRPr="00EF7401">
        <w:t>lowerCamelCase</w:t>
      </w:r>
      <w:proofErr w:type="spellEnd"/>
      <w:r w:rsidR="00EF7401" w:rsidRPr="00EF7401">
        <w:t>, i.e., lowercase except that wordbreaks are marked by an uppercase letter, e.g., '</w:t>
      </w:r>
      <w:proofErr w:type="spellStart"/>
      <w:r w:rsidR="00EF7401" w:rsidRPr="001259F2">
        <w:rPr>
          <w:rFonts w:ascii="Courier" w:hAnsi="Courier"/>
        </w:rPr>
        <w:t>radarResidual</w:t>
      </w:r>
      <w:proofErr w:type="spellEnd"/>
      <w:r w:rsidR="00EF7401" w:rsidRPr="00EF7401">
        <w:t>'. Initialisms and acronyms (e.g., ID, RA, SNR) are not written in mixed case</w:t>
      </w:r>
      <w:r w:rsidRPr="00EF7401">
        <w:t xml:space="preserve">, e.g., </w:t>
      </w:r>
      <w:proofErr w:type="spellStart"/>
      <w:r w:rsidRPr="001259F2">
        <w:rPr>
          <w:rFonts w:ascii="Courier" w:hAnsi="Courier"/>
        </w:rPr>
        <w:t>rmsRA</w:t>
      </w:r>
      <w:proofErr w:type="spellEnd"/>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26" w:name="_Toc519264554"/>
      <w:r>
        <w:t>High-level ADES S</w:t>
      </w:r>
      <w:r w:rsidR="008739D8">
        <w:t>tructure</w:t>
      </w:r>
      <w:bookmarkEnd w:id="26"/>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proofErr w:type="spellStart"/>
      <w:r w:rsidRPr="00A9090A">
        <w:rPr>
          <w:rFonts w:ascii="Courier" w:hAnsi="Courier"/>
        </w:rPr>
        <w:t>ades</w:t>
      </w:r>
      <w:proofErr w:type="spellEnd"/>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w:t>
      </w:r>
      <w:proofErr w:type="spellStart"/>
      <w:r w:rsidRPr="00CB6CF9">
        <w:rPr>
          <w:rFonts w:ascii="Courier" w:hAnsi="Courier"/>
          <w:sz w:val="20"/>
          <w:szCs w:val="20"/>
        </w:rPr>
        <w:t>ades</w:t>
      </w:r>
      <w:proofErr w:type="spellEnd"/>
      <w:r w:rsidRPr="00CB6CF9">
        <w:rPr>
          <w:rFonts w:ascii="Courier" w:hAnsi="Courier"/>
          <w:sz w:val="20"/>
          <w:szCs w:val="20"/>
        </w:rPr>
        <w:t xml:space="preserve">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w:t>
      </w:r>
      <w:proofErr w:type="spellStart"/>
      <w:r w:rsidR="00A9090A" w:rsidRPr="00CB6CF9">
        <w:rPr>
          <w:rFonts w:ascii="Courier" w:hAnsi="Courier"/>
          <w:sz w:val="20"/>
          <w:szCs w:val="20"/>
        </w:rPr>
        <w:t>ades</w:t>
      </w:r>
      <w:proofErr w:type="spellEnd"/>
      <w:r w:rsidR="00A9090A" w:rsidRPr="00CB6CF9">
        <w:rPr>
          <w:rFonts w:ascii="Courier" w:hAnsi="Courier"/>
          <w:sz w:val="20"/>
          <w:szCs w:val="20"/>
        </w:rPr>
        <w:t>&gt;</w:t>
      </w:r>
    </w:p>
    <w:p w14:paraId="36AD7D34" w14:textId="77777777" w:rsidR="00A9090A" w:rsidRPr="00CB6CF9" w:rsidRDefault="00A9090A" w:rsidP="00F63C72">
      <w:pPr>
        <w:rPr>
          <w:sz w:val="20"/>
          <w:szCs w:val="20"/>
        </w:rPr>
      </w:pPr>
    </w:p>
    <w:p w14:paraId="0FC43F0A" w14:textId="2637C301"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proofErr w:type="spellStart"/>
      <w:r w:rsidR="004B4312" w:rsidRPr="00A9090A">
        <w:rPr>
          <w:rFonts w:ascii="Courier" w:hAnsi="Courier"/>
        </w:rPr>
        <w:t>ades</w:t>
      </w:r>
      <w:proofErr w:type="spellEnd"/>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fldSimple w:instr=" REF _Ref473211114 ">
        <w:r w:rsidR="005D10EA">
          <w:t xml:space="preserve">Table </w:t>
        </w:r>
        <w:r w:rsidR="005D10EA">
          <w:rPr>
            <w:noProof/>
          </w:rPr>
          <w:t>1</w:t>
        </w:r>
      </w:fldSimple>
      <w:r w:rsidR="00A9090A">
        <w:t xml:space="preserve"> lists the elements that can appear in an </w:t>
      </w:r>
      <w:proofErr w:type="spellStart"/>
      <w:r w:rsidR="00A9090A" w:rsidRPr="00E440BC">
        <w:rPr>
          <w:rFonts w:ascii="Courier" w:hAnsi="Courier"/>
        </w:rPr>
        <w:t>ades</w:t>
      </w:r>
      <w:proofErr w:type="spellEnd"/>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1D7F68AF" w:rsidR="00E440BC" w:rsidRPr="00476232" w:rsidRDefault="00E440BC" w:rsidP="00F63C72">
      <w:pPr>
        <w:pStyle w:val="Caption"/>
      </w:pPr>
      <w:bookmarkStart w:id="27" w:name="_Ref473211114"/>
      <w:r>
        <w:lastRenderedPageBreak/>
        <w:t xml:space="preserve">Table </w:t>
      </w:r>
      <w:fldSimple w:instr=" SEQ Table \* ARABIC ">
        <w:r w:rsidR="005D10EA">
          <w:rPr>
            <w:noProof/>
          </w:rPr>
          <w:t>1</w:t>
        </w:r>
      </w:fldSimple>
      <w:bookmarkEnd w:id="27"/>
      <w:r>
        <w:t xml:space="preserve">. Description of the </w:t>
      </w:r>
      <w:proofErr w:type="spellStart"/>
      <w:r>
        <w:rPr>
          <w:rFonts w:ascii="Courier" w:hAnsi="Courier"/>
        </w:rPr>
        <w:t>ades</w:t>
      </w:r>
      <w:proofErr w:type="spellEnd"/>
      <w:r>
        <w:t xml:space="preserve"> root element. It can contain an unbounded list of any of the optional elements in any order. The </w:t>
      </w:r>
      <w:proofErr w:type="spellStart"/>
      <w:r w:rsidRPr="00F74C05">
        <w:rPr>
          <w:rFonts w:ascii="Courier" w:hAnsi="Courier"/>
        </w:rPr>
        <w:t>obsBlock</w:t>
      </w:r>
      <w:proofErr w:type="spellEnd"/>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proofErr w:type="spellStart"/>
            <w:r w:rsidRPr="001779DD">
              <w:rPr>
                <w:rFonts w:ascii="Courier" w:hAnsi="Courier"/>
              </w:rPr>
              <w:t>ades</w:t>
            </w:r>
            <w:proofErr w:type="spellEnd"/>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obsBlock</w:t>
            </w:r>
            <w:proofErr w:type="spellEnd"/>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0773FF12"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5D10EA">
              <w:t xml:space="preserve">Table </w:t>
            </w:r>
            <w:r w:rsidR="005D10EA">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04E6FBCF"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5D10EA">
              <w:t xml:space="preserve">Table </w:t>
            </w:r>
            <w:r w:rsidR="005D10EA">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13C11F29"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D10EA">
              <w:t xml:space="preserve">Table </w:t>
            </w:r>
            <w:r w:rsidR="005D10EA">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5B079C2E"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D10EA">
              <w:t xml:space="preserve">Table </w:t>
            </w:r>
            <w:r w:rsidR="005D10EA">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39C1B648"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D10EA">
              <w:t xml:space="preserve">Table </w:t>
            </w:r>
            <w:r w:rsidR="005D10EA">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opticalResidual</w:t>
            </w:r>
            <w:proofErr w:type="spellEnd"/>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708B160B"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5D10EA">
              <w:t xml:space="preserve">Table </w:t>
            </w:r>
            <w:r w:rsidR="005D10EA">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radarResidual</w:t>
            </w:r>
            <w:proofErr w:type="spellEnd"/>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5657BE64"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5D10EA">
              <w:t xml:space="preserve">Table </w:t>
            </w:r>
            <w:r w:rsidR="005D10EA">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64E53752" w:rsidR="00E440BC" w:rsidRDefault="00A9090A" w:rsidP="00F63C72">
      <w:r>
        <w:t>Of particular importance i</w:t>
      </w:r>
      <w:r w:rsidR="00E440BC">
        <w:t>s</w:t>
      </w:r>
      <w:r>
        <w:t xml:space="preserve"> the </w:t>
      </w:r>
      <w:proofErr w:type="spellStart"/>
      <w:r w:rsidRPr="00E440BC">
        <w:rPr>
          <w:rFonts w:ascii="Courier" w:hAnsi="Courier"/>
        </w:rPr>
        <w:t>obsBlock</w:t>
      </w:r>
      <w:proofErr w:type="spellEnd"/>
      <w:r>
        <w:t xml:space="preserve"> element, which is the only </w:t>
      </w:r>
      <w:proofErr w:type="spellStart"/>
      <w:r w:rsidR="00E440BC" w:rsidRPr="00E440BC">
        <w:rPr>
          <w:rFonts w:ascii="Courier" w:hAnsi="Courier"/>
        </w:rPr>
        <w:t>ades</w:t>
      </w:r>
      <w:proofErr w:type="spellEnd"/>
      <w:r w:rsidR="00E440BC">
        <w:t xml:space="preserve"> </w:t>
      </w:r>
      <w:r>
        <w:t xml:space="preserve">element that is permitted in a submission to the MPC. </w:t>
      </w:r>
      <w:r w:rsidR="00E440BC">
        <w:t xml:space="preserve">As indicated in </w:t>
      </w:r>
      <w:fldSimple w:instr=" REF _Ref473023927 ">
        <w:r w:rsidR="005D10EA">
          <w:t xml:space="preserve">Table </w:t>
        </w:r>
        <w:r w:rsidR="005D10EA">
          <w:rPr>
            <w:noProof/>
          </w:rPr>
          <w:t>2</w:t>
        </w:r>
      </w:fldSimple>
      <w:r w:rsidR="00E440BC">
        <w:t xml:space="preserve">, an </w:t>
      </w:r>
      <w:proofErr w:type="spellStart"/>
      <w:r w:rsidR="00E440BC" w:rsidRPr="00E440BC">
        <w:rPr>
          <w:rFonts w:ascii="Courier" w:hAnsi="Courier"/>
        </w:rPr>
        <w:t>obsBlock</w:t>
      </w:r>
      <w:proofErr w:type="spellEnd"/>
      <w:r w:rsidR="00E440BC">
        <w:t xml:space="preserve"> contains one </w:t>
      </w:r>
      <w:proofErr w:type="spellStart"/>
      <w:r w:rsidR="00E440BC" w:rsidRPr="00E440BC">
        <w:rPr>
          <w:rFonts w:ascii="Courier" w:hAnsi="Courier"/>
        </w:rPr>
        <w:t>obsContext</w:t>
      </w:r>
      <w:proofErr w:type="spellEnd"/>
      <w:r w:rsidR="00E440BC">
        <w:t xml:space="preserve"> and one </w:t>
      </w:r>
      <w:proofErr w:type="spellStart"/>
      <w:r w:rsidR="00E440BC" w:rsidRPr="00E440BC">
        <w:rPr>
          <w:rFonts w:ascii="Courier" w:hAnsi="Courier"/>
        </w:rPr>
        <w:t>obsData</w:t>
      </w:r>
      <w:proofErr w:type="spellEnd"/>
      <w:r w:rsidR="00E440BC">
        <w:t xml:space="preserve"> element, in that order. The </w:t>
      </w:r>
      <w:proofErr w:type="spellStart"/>
      <w:r w:rsidR="00E440BC" w:rsidRPr="00E440BC">
        <w:rPr>
          <w:rFonts w:ascii="Courier" w:hAnsi="Courier"/>
        </w:rPr>
        <w:t>obsContext</w:t>
      </w:r>
      <w:proofErr w:type="spellEnd"/>
      <w:r w:rsidR="00E440BC">
        <w:t xml:space="preserve"> (</w:t>
      </w:r>
      <w:fldSimple w:instr=" REF _Ref473018694 ">
        <w:r w:rsidR="005D10EA">
          <w:t xml:space="preserve">Table </w:t>
        </w:r>
        <w:r w:rsidR="005D10EA">
          <w:rPr>
            <w:noProof/>
          </w:rPr>
          <w:t>12</w:t>
        </w:r>
      </w:fldSimple>
      <w:r w:rsidR="00E440BC">
        <w:t xml:space="preserve">) conveys what was </w:t>
      </w:r>
      <w:r w:rsidR="008652E8">
        <w:t>once</w:t>
      </w:r>
      <w:r w:rsidR="00E440BC">
        <w:t xml:space="preserve"> called the header information for MPC1992 submissions, and the </w:t>
      </w:r>
      <w:proofErr w:type="spellStart"/>
      <w:r w:rsidR="00E440BC" w:rsidRPr="00E440BC">
        <w:rPr>
          <w:rFonts w:ascii="Courier" w:hAnsi="Courier"/>
        </w:rPr>
        <w:t>obsData</w:t>
      </w:r>
      <w:proofErr w:type="spellEnd"/>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4EA49395" w:rsidR="008E7635" w:rsidRPr="00476232" w:rsidRDefault="008E7635" w:rsidP="008E7635">
      <w:pPr>
        <w:pStyle w:val="Caption"/>
      </w:pPr>
      <w:bookmarkStart w:id="28" w:name="_Ref473023927"/>
      <w:r>
        <w:t xml:space="preserve">Table </w:t>
      </w:r>
      <w:fldSimple w:instr=" SEQ Table \* ARABIC ">
        <w:r w:rsidR="005D10EA">
          <w:rPr>
            <w:noProof/>
          </w:rPr>
          <w:t>2</w:t>
        </w:r>
      </w:fldSimple>
      <w:bookmarkEnd w:id="28"/>
      <w:r>
        <w:t xml:space="preserve">. Description of the </w:t>
      </w:r>
      <w:proofErr w:type="spellStart"/>
      <w:r w:rsidRPr="00A3230A">
        <w:rPr>
          <w:rFonts w:ascii="Courier" w:hAnsi="Courier"/>
        </w:rPr>
        <w:t>obs</w:t>
      </w:r>
      <w:r>
        <w:rPr>
          <w:rFonts w:ascii="Courier" w:hAnsi="Courier"/>
        </w:rPr>
        <w:t>Block</w:t>
      </w:r>
      <w:proofErr w:type="spellEnd"/>
      <w:r>
        <w:t xml:space="preserve"> </w:t>
      </w:r>
      <w:proofErr w:type="spellStart"/>
      <w:r>
        <w:t>subelements</w:t>
      </w:r>
      <w:proofErr w:type="spellEnd"/>
      <w:r>
        <w:t xml:space="preserve"> and their required order. The designation "</w:t>
      </w:r>
      <w:r w:rsidRPr="008145A5">
        <w:rPr>
          <w:rFonts w:ascii="Courier" w:hAnsi="Courier"/>
        </w:rPr>
        <w:t>REQ</w:t>
      </w:r>
      <w:r>
        <w:t xml:space="preserve">" indicates a required </w:t>
      </w:r>
      <w:proofErr w:type="spellStart"/>
      <w:r>
        <w:t>subelement</w:t>
      </w:r>
      <w:proofErr w:type="spellEnd"/>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proofErr w:type="spellStart"/>
            <w:r w:rsidRPr="001779DD">
              <w:rPr>
                <w:rFonts w:ascii="Courier" w:hAnsi="Courier"/>
              </w:rPr>
              <w:t>obsBlock</w:t>
            </w:r>
            <w:proofErr w:type="spellEnd"/>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proofErr w:type="spellStart"/>
            <w:r w:rsidRPr="001779DD">
              <w:rPr>
                <w:rFonts w:ascii="Courier" w:hAnsi="Courier"/>
                <w:b/>
                <w:sz w:val="22"/>
                <w:szCs w:val="22"/>
              </w:rPr>
              <w:t>Subelements</w:t>
            </w:r>
            <w:proofErr w:type="spellEnd"/>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obsContext</w:t>
            </w:r>
            <w:proofErr w:type="spellEnd"/>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10A38EAC"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5D10EA">
              <w:t xml:space="preserve">Table </w:t>
            </w:r>
            <w:r w:rsidR="005D10EA">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obsData</w:t>
            </w:r>
            <w:proofErr w:type="spellEnd"/>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proofErr w:type="spellStart"/>
      <w:r w:rsidRPr="008E7635">
        <w:rPr>
          <w:rFonts w:ascii="Courier" w:hAnsi="Courier"/>
        </w:rPr>
        <w:t>ades</w:t>
      </w:r>
      <w:proofErr w:type="spellEnd"/>
      <w:r w:rsidRPr="00E440BC">
        <w:t xml:space="preserve">. Alternatively, for an MPC submission, </w:t>
      </w:r>
      <w:proofErr w:type="spellStart"/>
      <w:r w:rsidRPr="00E440BC">
        <w:rPr>
          <w:rFonts w:ascii="Courier" w:hAnsi="Courier"/>
        </w:rPr>
        <w:t>ades</w:t>
      </w:r>
      <w:proofErr w:type="spellEnd"/>
      <w:r w:rsidRPr="00E440BC">
        <w:t xml:space="preserve"> could hold one or more </w:t>
      </w:r>
      <w:proofErr w:type="spellStart"/>
      <w:r w:rsidRPr="00E440BC">
        <w:rPr>
          <w:rFonts w:ascii="Courier" w:hAnsi="Courier"/>
        </w:rPr>
        <w:t>obs</w:t>
      </w:r>
      <w:r w:rsidR="00C068B7">
        <w:rPr>
          <w:rFonts w:ascii="Courier" w:hAnsi="Courier"/>
        </w:rPr>
        <w:t>Block</w:t>
      </w:r>
      <w:proofErr w:type="spellEnd"/>
      <w:r w:rsidRPr="00E440BC">
        <w:t xml:space="preserve"> elements. Or</w:t>
      </w:r>
      <w:r w:rsidR="008652E8">
        <w:t>, as another example,</w:t>
      </w:r>
      <w:r w:rsidRPr="00E440BC">
        <w:t xml:space="preserve"> </w:t>
      </w:r>
      <w:proofErr w:type="spellStart"/>
      <w:r w:rsidRPr="00E440BC">
        <w:rPr>
          <w:rFonts w:ascii="Courier" w:hAnsi="Courier"/>
        </w:rPr>
        <w:t>ades</w:t>
      </w:r>
      <w:proofErr w:type="spellEnd"/>
      <w:r w:rsidRPr="00E440BC">
        <w:t xml:space="preserve"> could hold a mix of </w:t>
      </w:r>
      <w:proofErr w:type="spellStart"/>
      <w:r w:rsidRPr="00E440BC">
        <w:rPr>
          <w:rFonts w:ascii="Courier" w:hAnsi="Courier"/>
        </w:rPr>
        <w:t>opticalResidual</w:t>
      </w:r>
      <w:proofErr w:type="spellEnd"/>
      <w:r w:rsidRPr="00E440BC">
        <w:t xml:space="preserve"> or </w:t>
      </w:r>
      <w:proofErr w:type="spellStart"/>
      <w:r w:rsidRPr="00E440BC">
        <w:rPr>
          <w:rFonts w:ascii="Courier" w:hAnsi="Courier"/>
        </w:rPr>
        <w:t>radarResidual</w:t>
      </w:r>
      <w:proofErr w:type="spellEnd"/>
      <w:r w:rsidR="008652E8">
        <w:t xml:space="preserve"> elements.</w:t>
      </w:r>
    </w:p>
    <w:p w14:paraId="609A8EB3" w14:textId="77777777" w:rsidR="008E7635" w:rsidRDefault="008E7635" w:rsidP="00F63C72"/>
    <w:p w14:paraId="4B737388" w14:textId="125A3A1A" w:rsidR="00B15913" w:rsidRDefault="008E7635" w:rsidP="00F63C72">
      <w:r>
        <w:t xml:space="preserve">We turn now to a description of the other elements that can appear in </w:t>
      </w:r>
      <w:proofErr w:type="spellStart"/>
      <w:r>
        <w:t>ades</w:t>
      </w:r>
      <w:proofErr w:type="spellEnd"/>
      <w:r>
        <w:t xml:space="preserve">. In the next section (Sec. </w:t>
      </w:r>
      <w:fldSimple w:instr=" REF _Ref473301578 \w ">
        <w:r w:rsidR="005D10EA">
          <w:t>4.2</w:t>
        </w:r>
      </w:fldSimple>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fldSimple w:instr=" REF _Ref474762057 \r ">
        <w:r w:rsidR="005D10EA">
          <w:t>4.3</w:t>
        </w:r>
      </w:fldSimple>
      <w:r w:rsidR="00C068B7">
        <w:t xml:space="preserve"> </w:t>
      </w:r>
      <w:r>
        <w:t xml:space="preserve">we describe </w:t>
      </w:r>
      <w:proofErr w:type="spellStart"/>
      <w:r w:rsidRPr="008652E8">
        <w:rPr>
          <w:rFonts w:ascii="Courier" w:hAnsi="Courier"/>
        </w:rPr>
        <w:t>obsContext</w:t>
      </w:r>
      <w:proofErr w:type="spellEnd"/>
      <w:r>
        <w:t xml:space="preserve"> and</w:t>
      </w:r>
      <w:r w:rsidR="00C068B7">
        <w:t xml:space="preserve"> in Sec. </w:t>
      </w:r>
      <w:fldSimple w:instr=" REF _Ref474762100 \r ">
        <w:r w:rsidR="005D10EA">
          <w:t>4.4</w:t>
        </w:r>
      </w:fldSimple>
      <w:r>
        <w:t xml:space="preserve"> the </w:t>
      </w:r>
      <w:r w:rsidRPr="008E7635">
        <w:t>residual elements (</w:t>
      </w:r>
      <w:proofErr w:type="spellStart"/>
      <w:r w:rsidRPr="008E7635">
        <w:rPr>
          <w:rFonts w:ascii="Courier" w:hAnsi="Courier"/>
        </w:rPr>
        <w:t>opticalResidual</w:t>
      </w:r>
      <w:proofErr w:type="spellEnd"/>
      <w:r w:rsidRPr="008E7635">
        <w:t xml:space="preserve"> and </w:t>
      </w:r>
      <w:proofErr w:type="spellStart"/>
      <w:r w:rsidRPr="008E7635">
        <w:rPr>
          <w:rFonts w:ascii="Courier" w:hAnsi="Courier"/>
        </w:rPr>
        <w:t>radarResidual</w:t>
      </w:r>
      <w:proofErr w:type="spellEnd"/>
      <w:r w:rsidRPr="008E7635">
        <w:t>).</w:t>
      </w:r>
      <w:r>
        <w:t xml:space="preserve"> Finally, in Sec. </w:t>
      </w:r>
      <w:fldSimple w:instr=" REF _Ref474762124 \r ">
        <w:r w:rsidR="005D10EA">
          <w:t>4.5</w:t>
        </w:r>
      </w:fldSimple>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29" w:name="_Ref473301578"/>
      <w:bookmarkStart w:id="30" w:name="_Toc519264555"/>
      <w:r>
        <w:lastRenderedPageBreak/>
        <w:t>Structure of ADES O</w:t>
      </w:r>
      <w:r w:rsidR="008739D8">
        <w:t>bservation</w:t>
      </w:r>
      <w:r>
        <w:t xml:space="preserve"> Elements</w:t>
      </w:r>
      <w:bookmarkEnd w:id="29"/>
      <w:bookmarkEnd w:id="30"/>
    </w:p>
    <w:p w14:paraId="36BC230F" w14:textId="77777777" w:rsidR="008739D8" w:rsidRDefault="008739D8" w:rsidP="00F63C72"/>
    <w:p w14:paraId="6BE15A32" w14:textId="4E65446C"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fldSimple w:instr=" REF _Ref473215016 ">
        <w:r w:rsidR="005D10EA">
          <w:t xml:space="preserve">Table </w:t>
        </w:r>
        <w:r w:rsidR="005D10EA">
          <w:rPr>
            <w:noProof/>
          </w:rPr>
          <w:t>3</w:t>
        </w:r>
      </w:fldSimple>
      <w:r w:rsidR="00B35E2F" w:rsidRPr="002E56E5">
        <w:t xml:space="preserve"> </w:t>
      </w:r>
      <w:r w:rsidR="008739D8" w:rsidRPr="002E56E5">
        <w:t xml:space="preserve">displays the allowed </w:t>
      </w:r>
      <w:proofErr w:type="spellStart"/>
      <w:r w:rsidR="00B42ED1" w:rsidRPr="002E56E5">
        <w:t>subelements</w:t>
      </w:r>
      <w:proofErr w:type="spellEnd"/>
      <w:r w:rsidR="00B42ED1" w:rsidRPr="002E56E5">
        <w:t xml:space="preserve">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fldSimple w:instr=" REF _Ref473215016 ">
        <w:r w:rsidR="005D10EA">
          <w:t xml:space="preserve">Table </w:t>
        </w:r>
        <w:r w:rsidR="005D10EA">
          <w:rPr>
            <w:noProof/>
          </w:rPr>
          <w:t>3</w:t>
        </w:r>
      </w:fldSimple>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fldSimple w:instr=" REF _Ref473215016 ">
        <w:r w:rsidR="005D10EA">
          <w:t xml:space="preserve">Table </w:t>
        </w:r>
        <w:r w:rsidR="005D10EA">
          <w:rPr>
            <w:noProof/>
          </w:rPr>
          <w:t>3</w:t>
        </w:r>
      </w:fldSimple>
      <w:r w:rsidR="00001DC2">
        <w:t>.</w:t>
      </w:r>
    </w:p>
    <w:p w14:paraId="655B1825" w14:textId="77777777" w:rsidR="00696712" w:rsidRPr="002E56E5" w:rsidRDefault="00696712" w:rsidP="00F63C72"/>
    <w:p w14:paraId="4BE39818" w14:textId="1DC45E95" w:rsidR="00E440BC" w:rsidRDefault="00E440BC" w:rsidP="00F63C72">
      <w:pPr>
        <w:pStyle w:val="Caption"/>
      </w:pPr>
      <w:bookmarkStart w:id="31" w:name="_Ref473215016"/>
      <w:r>
        <w:t xml:space="preserve">Table </w:t>
      </w:r>
      <w:fldSimple w:instr=" SEQ Table \* ARABIC ">
        <w:r w:rsidR="005D10EA">
          <w:rPr>
            <w:noProof/>
          </w:rPr>
          <w:t>3</w:t>
        </w:r>
      </w:fldSimple>
      <w:bookmarkEnd w:id="31"/>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obsID</w:t>
            </w:r>
            <w:proofErr w:type="spellEnd"/>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obsSubID</w:t>
            </w:r>
            <w:proofErr w:type="spellEnd"/>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trkID</w:t>
            </w:r>
            <w:proofErr w:type="spellEnd"/>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proofErr w:type="spellStart"/>
            <w:r w:rsidRPr="005B4A1E">
              <w:rPr>
                <w:rFonts w:ascii="Courier" w:hAnsi="Courier"/>
                <w:sz w:val="18"/>
                <w:szCs w:val="18"/>
              </w:rPr>
              <w:t>trk</w:t>
            </w:r>
            <w:r w:rsidR="00696712" w:rsidRPr="005B4A1E">
              <w:rPr>
                <w:rFonts w:ascii="Courier" w:hAnsi="Courier"/>
                <w:sz w:val="18"/>
                <w:szCs w:val="18"/>
              </w:rPr>
              <w:t>MPC</w:t>
            </w:r>
            <w:proofErr w:type="spellEnd"/>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stn</w:t>
            </w:r>
            <w:proofErr w:type="spellEnd"/>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trx</w:t>
            </w:r>
            <w:proofErr w:type="spellEnd"/>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rcv</w:t>
            </w:r>
            <w:proofErr w:type="spellEnd"/>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obsTime</w:t>
            </w:r>
            <w:proofErr w:type="spellEnd"/>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proofErr w:type="spellStart"/>
            <w:r w:rsidRPr="005B4A1E">
              <w:rPr>
                <w:rFonts w:ascii="Courier" w:hAnsi="Courier"/>
                <w:sz w:val="18"/>
                <w:szCs w:val="18"/>
              </w:rPr>
              <w:t>rmsTime</w:t>
            </w:r>
            <w:proofErr w:type="spellEnd"/>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astCat</w:t>
            </w:r>
            <w:proofErr w:type="spellEnd"/>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logSNR</w:t>
            </w:r>
            <w:proofErr w:type="spellEnd"/>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proofErr w:type="spellStart"/>
            <w:r w:rsidRPr="005B4A1E">
              <w:rPr>
                <w:rFonts w:ascii="Courier" w:hAnsi="Courier"/>
                <w:sz w:val="18"/>
                <w:szCs w:val="18"/>
              </w:rPr>
              <w:t>shapeOcc</w:t>
            </w:r>
            <w:proofErr w:type="spellEnd"/>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rmsFit</w:t>
            </w:r>
            <w:proofErr w:type="spellEnd"/>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proofErr w:type="spellStart"/>
            <w:r w:rsidRPr="005B4A1E">
              <w:rPr>
                <w:rFonts w:ascii="Courier" w:hAnsi="Courier"/>
                <w:sz w:val="18"/>
                <w:szCs w:val="18"/>
              </w:rPr>
              <w:t>n</w:t>
            </w:r>
            <w:r w:rsidR="00EB06EE" w:rsidRPr="005B4A1E">
              <w:rPr>
                <w:rFonts w:ascii="Courier" w:hAnsi="Courier"/>
                <w:sz w:val="18"/>
                <w:szCs w:val="18"/>
              </w:rPr>
              <w:t>Stars</w:t>
            </w:r>
            <w:proofErr w:type="spellEnd"/>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frq</w:t>
            </w:r>
            <w:proofErr w:type="spellEnd"/>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proofErr w:type="spellStart"/>
            <w:r w:rsidRPr="005B4A1E">
              <w:rPr>
                <w:rFonts w:ascii="Courier" w:hAnsi="Courier"/>
                <w:sz w:val="18"/>
                <w:szCs w:val="18"/>
              </w:rPr>
              <w:t>subFrm</w:t>
            </w:r>
            <w:proofErr w:type="spellEnd"/>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subFmt</w:t>
            </w:r>
            <w:proofErr w:type="spellEnd"/>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uncTime</w:t>
            </w:r>
            <w:proofErr w:type="spellEnd"/>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localUse</w:t>
            </w:r>
            <w:proofErr w:type="spellEnd"/>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32" w:name="_Ref474247915"/>
      <w:bookmarkStart w:id="33" w:name="_Toc519264556"/>
      <w:bookmarkStart w:id="34" w:name="_Ref473215434"/>
      <w:bookmarkStart w:id="35" w:name="_Ref473215466"/>
      <w:r>
        <w:lastRenderedPageBreak/>
        <w:t>Identification Group</w:t>
      </w:r>
      <w:bookmarkEnd w:id="32"/>
      <w:bookmarkEnd w:id="33"/>
    </w:p>
    <w:p w14:paraId="3FC775C9" w14:textId="77777777" w:rsidR="00E252F4" w:rsidRPr="00E252F4" w:rsidRDefault="00E252F4" w:rsidP="00E252F4"/>
    <w:p w14:paraId="1DCC84AA" w14:textId="6B97D48F" w:rsidR="00EB06EE" w:rsidRPr="002E56E5" w:rsidRDefault="00EB06EE" w:rsidP="00EB06EE">
      <w:r w:rsidRPr="002E56E5">
        <w:t xml:space="preserve">The </w:t>
      </w:r>
      <w:r>
        <w:rPr>
          <w:i/>
        </w:rPr>
        <w:t>Identification</w:t>
      </w:r>
      <w:r w:rsidRPr="00D97588">
        <w:rPr>
          <w:i/>
        </w:rPr>
        <w:t xml:space="preserve"> Group</w:t>
      </w:r>
      <w:r w:rsidRPr="002E56E5">
        <w:t xml:space="preserve"> (</w:t>
      </w:r>
      <w:fldSimple w:instr=" REF _Ref473729153 ">
        <w:r w:rsidR="005D10EA">
          <w:t xml:space="preserve">Table </w:t>
        </w:r>
        <w:r w:rsidR="005D10EA">
          <w:rPr>
            <w:noProof/>
          </w:rPr>
          <w:t>4</w:t>
        </w:r>
      </w:fldSimple>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fldSimple w:instr=" REF _Ref473729153 ">
        <w:r w:rsidR="005D10EA">
          <w:t xml:space="preserve">Table </w:t>
        </w:r>
        <w:r w:rsidR="005D10EA">
          <w:rPr>
            <w:noProof/>
          </w:rPr>
          <w:t>4</w:t>
        </w:r>
      </w:fldSimple>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proofErr w:type="spellStart"/>
      <w:r w:rsidR="005A4BE9" w:rsidRPr="00890B2B">
        <w:rPr>
          <w:rFonts w:ascii="Courier" w:hAnsi="Courier"/>
        </w:rPr>
        <w:t>trkSub</w:t>
      </w:r>
      <w:proofErr w:type="spellEnd"/>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proofErr w:type="spellStart"/>
      <w:r w:rsidR="00B22911" w:rsidRPr="00B22911">
        <w:rPr>
          <w:rFonts w:ascii="Courier" w:hAnsi="Courier"/>
        </w:rPr>
        <w:t>permID</w:t>
      </w:r>
      <w:proofErr w:type="spellEnd"/>
      <w:r w:rsidR="00B22911">
        <w:t xml:space="preserve">, </w:t>
      </w:r>
      <w:proofErr w:type="spellStart"/>
      <w:r w:rsidR="00B22911" w:rsidRPr="00B22911">
        <w:rPr>
          <w:rFonts w:ascii="Courier" w:hAnsi="Courier"/>
        </w:rPr>
        <w:t>provID</w:t>
      </w:r>
      <w:proofErr w:type="spellEnd"/>
      <w:r w:rsidR="00B22911">
        <w:t xml:space="preserve"> or </w:t>
      </w:r>
      <w:proofErr w:type="spellStart"/>
      <w:r w:rsidR="00B22911" w:rsidRPr="00B22911">
        <w:rPr>
          <w:rFonts w:ascii="Courier" w:hAnsi="Courier"/>
        </w:rPr>
        <w:t>artSat</w:t>
      </w:r>
      <w:proofErr w:type="spellEnd"/>
      <w:r w:rsidR="00B22911">
        <w:t>, and so Alternative D is not permitted for radar</w:t>
      </w:r>
      <w:r w:rsidR="005A4BE9">
        <w:t xml:space="preserve">. If </w:t>
      </w:r>
      <w:proofErr w:type="spellStart"/>
      <w:r w:rsidR="005A4BE9" w:rsidRPr="00890B2B">
        <w:rPr>
          <w:rFonts w:ascii="Courier" w:hAnsi="Courier"/>
        </w:rPr>
        <w:t>artSat</w:t>
      </w:r>
      <w:proofErr w:type="spellEnd"/>
      <w:r w:rsidR="005A4BE9">
        <w:t xml:space="preserve"> is present then neither </w:t>
      </w:r>
      <w:proofErr w:type="spellStart"/>
      <w:r w:rsidR="005A4BE9" w:rsidRPr="00890B2B">
        <w:rPr>
          <w:rFonts w:ascii="Courier" w:hAnsi="Courier"/>
        </w:rPr>
        <w:t>pe</w:t>
      </w:r>
      <w:r w:rsidR="00890B2B" w:rsidRPr="00890B2B">
        <w:rPr>
          <w:rFonts w:ascii="Courier" w:hAnsi="Courier"/>
        </w:rPr>
        <w:t>rmID</w:t>
      </w:r>
      <w:proofErr w:type="spellEnd"/>
      <w:r w:rsidR="00890B2B">
        <w:t xml:space="preserve"> nor </w:t>
      </w:r>
      <w:proofErr w:type="spellStart"/>
      <w:r w:rsidR="00890B2B" w:rsidRPr="00890B2B">
        <w:rPr>
          <w:rFonts w:ascii="Courier" w:hAnsi="Courier"/>
        </w:rPr>
        <w:t>provID</w:t>
      </w:r>
      <w:proofErr w:type="spellEnd"/>
      <w:r w:rsidR="00890B2B">
        <w:t xml:space="preserve"> can be present, otherwise either or both </w:t>
      </w:r>
      <w:proofErr w:type="spellStart"/>
      <w:r w:rsidR="00890B2B" w:rsidRPr="00890B2B">
        <w:rPr>
          <w:rFonts w:ascii="Courier" w:hAnsi="Courier"/>
        </w:rPr>
        <w:t>permID</w:t>
      </w:r>
      <w:proofErr w:type="spellEnd"/>
      <w:r w:rsidR="00890B2B">
        <w:t xml:space="preserve"> and </w:t>
      </w:r>
      <w:proofErr w:type="spellStart"/>
      <w:r w:rsidR="00890B2B" w:rsidRPr="00890B2B">
        <w:rPr>
          <w:rFonts w:ascii="Courier" w:hAnsi="Courier"/>
        </w:rPr>
        <w:t>provID</w:t>
      </w:r>
      <w:proofErr w:type="spellEnd"/>
      <w:r w:rsidR="00890B2B">
        <w:t xml:space="preserve"> can </w:t>
      </w:r>
      <w:r w:rsidR="005826FE">
        <w:t>be present.</w:t>
      </w:r>
    </w:p>
    <w:p w14:paraId="4A0A2129" w14:textId="77777777" w:rsidR="00EB06EE" w:rsidRPr="002E56E5" w:rsidRDefault="00EB06EE" w:rsidP="00EB06EE"/>
    <w:p w14:paraId="01A6EC9A" w14:textId="2BC734CA" w:rsidR="00EB06EE" w:rsidRDefault="00EB06EE" w:rsidP="00EB06EE">
      <w:pPr>
        <w:pStyle w:val="Caption"/>
      </w:pPr>
      <w:bookmarkStart w:id="36" w:name="_Ref473729153"/>
      <w:r>
        <w:t xml:space="preserve">Table </w:t>
      </w:r>
      <w:fldSimple w:instr=" SEQ Table \* ARABIC ">
        <w:r w:rsidR="005D10EA">
          <w:rPr>
            <w:noProof/>
          </w:rPr>
          <w:t>4</w:t>
        </w:r>
      </w:fldSimple>
      <w:bookmarkEnd w:id="34"/>
      <w:bookmarkEnd w:id="36"/>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proofErr w:type="spellStart"/>
            <w:r w:rsidRPr="00E37658">
              <w:rPr>
                <w:rFonts w:ascii="Courier" w:hAnsi="Courier"/>
                <w:sz w:val="22"/>
                <w:szCs w:val="22"/>
              </w:rPr>
              <w:t>permID</w:t>
            </w:r>
            <w:proofErr w:type="spellEnd"/>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proofErr w:type="spellStart"/>
            <w:r w:rsidRPr="00E37658">
              <w:rPr>
                <w:rFonts w:ascii="Courier" w:hAnsi="Courier"/>
                <w:sz w:val="22"/>
                <w:szCs w:val="22"/>
              </w:rPr>
              <w:t>provID</w:t>
            </w:r>
            <w:proofErr w:type="spellEnd"/>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proofErr w:type="spellStart"/>
            <w:r w:rsidRPr="00E37658">
              <w:rPr>
                <w:rFonts w:ascii="Courier" w:hAnsi="Courier"/>
                <w:sz w:val="22"/>
                <w:szCs w:val="22"/>
              </w:rPr>
              <w:t>artSat</w:t>
            </w:r>
            <w:proofErr w:type="spellEnd"/>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proofErr w:type="spellStart"/>
            <w:r w:rsidRPr="00E37658">
              <w:rPr>
                <w:rFonts w:ascii="Courier" w:hAnsi="Courier"/>
                <w:sz w:val="22"/>
                <w:szCs w:val="22"/>
              </w:rPr>
              <w:t>trkSub</w:t>
            </w:r>
            <w:proofErr w:type="spellEnd"/>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43667F45"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fldSimple w:instr=" REF _Ref473729153 ">
        <w:r w:rsidR="005D10EA">
          <w:t xml:space="preserve">Table </w:t>
        </w:r>
        <w:r w:rsidR="005D10EA">
          <w:rPr>
            <w:noProof/>
          </w:rPr>
          <w:t>4</w:t>
        </w:r>
      </w:fldSimple>
      <w:r>
        <w:t xml:space="preserve"> applies, and</w:t>
      </w:r>
      <w:r w:rsidR="00E252F4" w:rsidRPr="000B1127">
        <w:t xml:space="preserve"> </w:t>
      </w:r>
      <w:proofErr w:type="spellStart"/>
      <w:r w:rsidR="00E252F4" w:rsidRPr="005826FE">
        <w:rPr>
          <w:rFonts w:ascii="Courier" w:hAnsi="Courier" w:cs="Courier New"/>
        </w:rPr>
        <w:t>trkSub</w:t>
      </w:r>
      <w:proofErr w:type="spellEnd"/>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proofErr w:type="spellStart"/>
      <w:r w:rsidR="00E252F4" w:rsidRPr="005826FE">
        <w:rPr>
          <w:rFonts w:ascii="Courier" w:hAnsi="Courier" w:cs="Courier New"/>
        </w:rPr>
        <w:t>permID</w:t>
      </w:r>
      <w:proofErr w:type="spellEnd"/>
      <w:r w:rsidR="00E252F4" w:rsidRPr="000B1127">
        <w:t xml:space="preserve"> or </w:t>
      </w:r>
      <w:proofErr w:type="spellStart"/>
      <w:r w:rsidR="00E252F4" w:rsidRPr="005826FE">
        <w:rPr>
          <w:rFonts w:ascii="Courier" w:hAnsi="Courier" w:cs="Courier New"/>
        </w:rPr>
        <w:t>provID</w:t>
      </w:r>
      <w:proofErr w:type="spellEnd"/>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proofErr w:type="spellStart"/>
      <w:r w:rsidR="00E252F4" w:rsidRPr="005826FE">
        <w:rPr>
          <w:rFonts w:ascii="Courier" w:hAnsi="Courier" w:cs="Courier New"/>
        </w:rPr>
        <w:t>provID</w:t>
      </w:r>
      <w:proofErr w:type="spellEnd"/>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proofErr w:type="spellStart"/>
      <w:r w:rsidR="00E252F4" w:rsidRPr="005826FE">
        <w:rPr>
          <w:rFonts w:ascii="Courier" w:hAnsi="Courier" w:cs="Courier New"/>
        </w:rPr>
        <w:t>trkSub</w:t>
      </w:r>
      <w:proofErr w:type="spellEnd"/>
      <w:r w:rsidR="00E252F4" w:rsidRPr="000B1127">
        <w:t xml:space="preserve"> field should be used to distinguish the individual tracklets. </w:t>
      </w:r>
      <w:r w:rsidR="00ED41B6">
        <w:t xml:space="preserve">If the detection refers to a known artificial </w:t>
      </w:r>
      <w:proofErr w:type="gramStart"/>
      <w:r w:rsidR="00ED41B6">
        <w:t>satellite</w:t>
      </w:r>
      <w:proofErr w:type="gramEnd"/>
      <w:r w:rsidR="00ED41B6">
        <w:t xml:space="preserv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717524C4" w14:textId="77777777" w:rsidR="007F1330" w:rsidRDefault="007F1330">
      <w:pPr>
        <w:jc w:val="left"/>
      </w:pPr>
      <w:r>
        <w:br w:type="page"/>
      </w:r>
    </w:p>
    <w:p w14:paraId="10113B3C" w14:textId="113EC60E" w:rsidR="00E252F4" w:rsidRDefault="00E252F4" w:rsidP="00E252F4">
      <w:pPr>
        <w:pStyle w:val="FootnoteText"/>
      </w:pPr>
      <w:r w:rsidRPr="000B1127">
        <w:lastRenderedPageBreak/>
        <w:t xml:space="preserve">The </w:t>
      </w:r>
      <w:proofErr w:type="spellStart"/>
      <w:r w:rsidRPr="003569FA">
        <w:rPr>
          <w:rFonts w:ascii="Courier" w:hAnsi="Courier" w:cs="Courier New"/>
        </w:rPr>
        <w:t>permID</w:t>
      </w:r>
      <w:proofErr w:type="spellEnd"/>
      <w:r w:rsidRPr="000B1127">
        <w:t xml:space="preserve"> and </w:t>
      </w:r>
      <w:proofErr w:type="spellStart"/>
      <w:r w:rsidRPr="003569FA">
        <w:rPr>
          <w:rFonts w:ascii="Courier" w:hAnsi="Courier" w:cs="Courier New"/>
        </w:rPr>
        <w:t>provID</w:t>
      </w:r>
      <w:proofErr w:type="spellEnd"/>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t xml:space="preserve">always </w:t>
      </w:r>
      <w:r w:rsidR="009B5E7D">
        <w:t>represented verbatim in ADES. For minor planets and comets, t</w:t>
      </w:r>
      <w:r w:rsidR="00246DEB" w:rsidRPr="00AF64B2">
        <w:t>he</w:t>
      </w:r>
      <w:r w:rsidRPr="00AF64B2">
        <w:t xml:space="preserve"> </w:t>
      </w:r>
      <w:proofErr w:type="spellStart"/>
      <w:r w:rsidRPr="00AF64B2">
        <w:rPr>
          <w:rFonts w:ascii="Courier" w:hAnsi="Courier" w:cs="Courier New"/>
        </w:rPr>
        <w:t>permID</w:t>
      </w:r>
      <w:proofErr w:type="spellEnd"/>
      <w:r w:rsidRPr="00AF64B2">
        <w:t xml:space="preserve"> and </w:t>
      </w:r>
      <w:proofErr w:type="spellStart"/>
      <w:r w:rsidRPr="00AF64B2">
        <w:rPr>
          <w:rFonts w:ascii="Courier" w:hAnsi="Courier" w:cs="Courier New"/>
        </w:rPr>
        <w:t>provID</w:t>
      </w:r>
      <w:proofErr w:type="spellEnd"/>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w:t>
      </w:r>
      <w:proofErr w:type="spellStart"/>
      <w:r w:rsidR="007F1330">
        <w:t>arabic</w:t>
      </w:r>
      <w:proofErr w:type="spellEnd"/>
      <w:r w:rsidR="007F1330">
        <w:t xml:space="preserve">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proofErr w:type="spellStart"/>
      <w:r w:rsidR="006B4224" w:rsidRPr="00AF64B2">
        <w:rPr>
          <w:rFonts w:ascii="Courier" w:hAnsi="Courier" w:cs="Courier New"/>
        </w:rPr>
        <w:t>permID</w:t>
      </w:r>
      <w:proofErr w:type="spellEnd"/>
      <w:r w:rsidR="006B4224" w:rsidRPr="00AF64B2">
        <w:t xml:space="preserve"> and </w:t>
      </w:r>
      <w:proofErr w:type="spellStart"/>
      <w:r w:rsidR="006B4224" w:rsidRPr="00AF64B2">
        <w:rPr>
          <w:rFonts w:ascii="Courier" w:hAnsi="Courier" w:cs="Courier New"/>
        </w:rPr>
        <w:t>provID</w:t>
      </w:r>
      <w:proofErr w:type="spellEnd"/>
      <w:r w:rsidR="006B4224" w:rsidRPr="00AF64B2">
        <w:t xml:space="preserve"> </w:t>
      </w:r>
      <w:r w:rsidR="006B4224">
        <w:t>elements</w:t>
      </w:r>
      <w:r w:rsidR="00EB70A3">
        <w:t xml:space="preserve"> is given by examples in </w:t>
      </w:r>
      <w:fldSimple w:instr=" REF _Ref473799400 ">
        <w:r w:rsidR="005D10EA">
          <w:t xml:space="preserve">Table </w:t>
        </w:r>
        <w:r w:rsidR="005D10EA">
          <w:rPr>
            <w:noProof/>
          </w:rPr>
          <w:t>5</w:t>
        </w:r>
      </w:fldSimple>
      <w:r w:rsidR="00EB70A3">
        <w:t>.</w:t>
      </w:r>
    </w:p>
    <w:p w14:paraId="001A1E67" w14:textId="77777777" w:rsidR="00E252F4" w:rsidRPr="000B1127" w:rsidRDefault="00E252F4" w:rsidP="00E252F4">
      <w:pPr>
        <w:pStyle w:val="FootnoteText"/>
      </w:pPr>
    </w:p>
    <w:p w14:paraId="221A4117" w14:textId="622A011A" w:rsidR="0019093E" w:rsidRDefault="0019093E" w:rsidP="0019093E">
      <w:pPr>
        <w:pStyle w:val="Caption"/>
        <w:keepNext/>
      </w:pPr>
      <w:bookmarkStart w:id="37" w:name="_Ref473799400"/>
      <w:r>
        <w:t xml:space="preserve">Table </w:t>
      </w:r>
      <w:fldSimple w:instr=" SEQ Table \* ARABIC ">
        <w:r w:rsidR="005D10EA">
          <w:rPr>
            <w:noProof/>
          </w:rPr>
          <w:t>5</w:t>
        </w:r>
      </w:fldSimple>
      <w:bookmarkEnd w:id="37"/>
      <w:r w:rsidR="00EB70A3">
        <w:t>. Example</w:t>
      </w:r>
      <w:r>
        <w:t xml:space="preserve"> usage for </w:t>
      </w:r>
      <w:proofErr w:type="spellStart"/>
      <w:r w:rsidRPr="0019093E">
        <w:rPr>
          <w:rFonts w:ascii="Courier" w:hAnsi="Courier"/>
        </w:rPr>
        <w:t>provID</w:t>
      </w:r>
      <w:proofErr w:type="spellEnd"/>
      <w:r>
        <w:t xml:space="preserve"> and </w:t>
      </w:r>
      <w:proofErr w:type="spellStart"/>
      <w:r w:rsidRPr="0019093E">
        <w:rPr>
          <w:rFonts w:ascii="Courier" w:hAnsi="Courier"/>
        </w:rPr>
        <w:t>permID</w:t>
      </w:r>
      <w:proofErr w:type="spellEnd"/>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permID</w:t>
            </w:r>
            <w:proofErr w:type="spellEnd"/>
            <w:r w:rsidRPr="00E37658">
              <w:rPr>
                <w:rFonts w:ascii="Courier" w:hAnsi="Courier"/>
                <w:sz w:val="22"/>
                <w:szCs w:val="22"/>
              </w:rPr>
              <w:t xml:space="preserve">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provID</w:t>
            </w:r>
            <w:proofErr w:type="spellEnd"/>
            <w:r w:rsidRPr="00E37658">
              <w:rPr>
                <w:rFonts w:ascii="Courier" w:hAnsi="Courier"/>
                <w:sz w:val="22"/>
                <w:szCs w:val="22"/>
              </w:rPr>
              <w:t xml:space="preserve">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38" w:name="_Toc519264557"/>
      <w:r>
        <w:lastRenderedPageBreak/>
        <w:t>Location Group</w:t>
      </w:r>
      <w:bookmarkEnd w:id="38"/>
    </w:p>
    <w:p w14:paraId="77656352" w14:textId="77777777" w:rsidR="00E252F4" w:rsidRPr="00E252F4" w:rsidRDefault="00E252F4" w:rsidP="00E252F4"/>
    <w:p w14:paraId="2390B570" w14:textId="6B66C105" w:rsidR="00EB06EE" w:rsidRPr="002E56E5" w:rsidRDefault="00EB06EE" w:rsidP="00EB06EE">
      <w:r w:rsidRPr="002E56E5">
        <w:t xml:space="preserve">The </w:t>
      </w:r>
      <w:r w:rsidRPr="00D97588">
        <w:rPr>
          <w:i/>
        </w:rPr>
        <w:t>Location Group</w:t>
      </w:r>
      <w:r w:rsidRPr="002E56E5">
        <w:t xml:space="preserve"> (</w:t>
      </w:r>
      <w:fldSimple w:instr=" REF _Ref473729234 ">
        <w:r w:rsidR="005D10EA">
          <w:t xml:space="preserve">Table </w:t>
        </w:r>
        <w:r w:rsidR="005D10EA">
          <w:rPr>
            <w:noProof/>
          </w:rPr>
          <w:t>6</w:t>
        </w:r>
      </w:fldSimple>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proofErr w:type="spellStart"/>
      <w:r w:rsidRPr="002E56E5">
        <w:rPr>
          <w:rFonts w:ascii="Courier" w:hAnsi="Courier"/>
        </w:rPr>
        <w:t>stn</w:t>
      </w:r>
      <w:proofErr w:type="spellEnd"/>
      <w:r w:rsidRPr="002E56E5">
        <w:t xml:space="preserve">). These are primarily the so-called "roving" observers (MPC observatory code 247) and space-based observatories. The Location Group must be present for such cases, but must not be present if </w:t>
      </w:r>
      <w:proofErr w:type="spellStart"/>
      <w:r w:rsidRPr="002E56E5">
        <w:rPr>
          <w:rFonts w:ascii="Courier" w:hAnsi="Courier"/>
        </w:rPr>
        <w:t>stn</w:t>
      </w:r>
      <w:proofErr w:type="spellEnd"/>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217F54C6" w:rsidR="00EB06EE" w:rsidRDefault="00EB06EE" w:rsidP="00EB06EE">
      <w:pPr>
        <w:pStyle w:val="Caption"/>
      </w:pPr>
      <w:bookmarkStart w:id="39" w:name="_Ref473729234"/>
      <w:r>
        <w:t xml:space="preserve">Table </w:t>
      </w:r>
      <w:fldSimple w:instr=" SEQ Table \* ARABIC ">
        <w:r w:rsidR="005D10EA">
          <w:rPr>
            <w:noProof/>
          </w:rPr>
          <w:t>6</w:t>
        </w:r>
      </w:fldSimple>
      <w:bookmarkEnd w:id="39"/>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40" w:name="_Toc519264558"/>
      <w:r>
        <w:t>Observation Group</w:t>
      </w:r>
      <w:bookmarkEnd w:id="40"/>
    </w:p>
    <w:p w14:paraId="3E47BD9A" w14:textId="77777777" w:rsidR="00E252F4" w:rsidRDefault="00E252F4" w:rsidP="002B56C3"/>
    <w:p w14:paraId="2D5CEC75" w14:textId="7B015371" w:rsidR="002B56C3" w:rsidRPr="00F63C72"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fldSimple w:instr=" REF _Ref473799965 ">
        <w:r w:rsidR="005D10EA">
          <w:t xml:space="preserve">Table </w:t>
        </w:r>
        <w:r w:rsidR="005D10EA">
          <w:rPr>
            <w:noProof/>
          </w:rPr>
          <w:t>7</w:t>
        </w:r>
      </w:fldSimple>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proofErr w:type="spellStart"/>
      <w:r w:rsidRPr="00F63C72">
        <w:rPr>
          <w:rFonts w:ascii="Courier" w:hAnsi="Courier"/>
        </w:rPr>
        <w:t>rmsRA</w:t>
      </w:r>
      <w:proofErr w:type="spellEnd"/>
      <w:r w:rsidRPr="00F63C72">
        <w:t xml:space="preserve"> and </w:t>
      </w:r>
      <w:proofErr w:type="spellStart"/>
      <w:r w:rsidRPr="00F63C72">
        <w:rPr>
          <w:rFonts w:ascii="Courier" w:hAnsi="Courier"/>
        </w:rPr>
        <w:t>rmsDec</w:t>
      </w:r>
      <w:proofErr w:type="spellEnd"/>
      <w:r w:rsidRPr="00F63C72">
        <w:t xml:space="preserve">, being optional. The correlation of uncertainty between RA and DEC is provide by the optional field </w:t>
      </w:r>
      <w:proofErr w:type="spellStart"/>
      <w:r w:rsidRPr="00F63C72">
        <w:rPr>
          <w:rFonts w:ascii="Courier" w:hAnsi="Courier"/>
        </w:rPr>
        <w:t>rmsCorr</w:t>
      </w:r>
      <w:proofErr w:type="spellEnd"/>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proofErr w:type="spellStart"/>
      <w:r w:rsidRPr="00F63C72">
        <w:rPr>
          <w:rFonts w:ascii="Courier" w:hAnsi="Courier"/>
        </w:rPr>
        <w:t>obsCenter</w:t>
      </w:r>
      <w:proofErr w:type="spellEnd"/>
      <w:r w:rsidRPr="00F63C72">
        <w:t xml:space="preserve"> for </w:t>
      </w:r>
      <w:r w:rsidRPr="00F63C72">
        <w:rPr>
          <w:rFonts w:ascii="Courier" w:hAnsi="Courier"/>
        </w:rPr>
        <w:t>offset</w:t>
      </w:r>
      <w:r w:rsidRPr="00F63C72">
        <w:t xml:space="preserve"> and </w:t>
      </w:r>
      <w:proofErr w:type="spellStart"/>
      <w:r w:rsidRPr="00F63C72">
        <w:rPr>
          <w:rFonts w:ascii="Courier" w:hAnsi="Courier"/>
        </w:rPr>
        <w:t>raStar</w:t>
      </w:r>
      <w:proofErr w:type="spellEnd"/>
      <w:r w:rsidRPr="00F63C72">
        <w:t xml:space="preserve"> and </w:t>
      </w:r>
      <w:proofErr w:type="spellStart"/>
      <w:r w:rsidRPr="00F63C72">
        <w:rPr>
          <w:rFonts w:ascii="Courier" w:hAnsi="Courier"/>
        </w:rPr>
        <w:t>decStar</w:t>
      </w:r>
      <w:proofErr w:type="spellEnd"/>
      <w:r w:rsidRPr="00F63C72">
        <w:t xml:space="preserve"> for </w:t>
      </w:r>
      <w:r w:rsidRPr="00F63C72">
        <w:rPr>
          <w:rFonts w:ascii="Courier" w:hAnsi="Courier"/>
        </w:rPr>
        <w:t>occultation</w:t>
      </w:r>
      <w:r w:rsidRPr="00F63C72">
        <w:t>. For both of these observation types, the displacement can be measured either as a ∆RA and ∆DEC (</w:t>
      </w:r>
      <w:proofErr w:type="spellStart"/>
      <w:r w:rsidRPr="00F63C72">
        <w:rPr>
          <w:rFonts w:ascii="Courier" w:hAnsi="Courier"/>
        </w:rPr>
        <w:t>deltaRA</w:t>
      </w:r>
      <w:proofErr w:type="spellEnd"/>
      <w:r w:rsidRPr="00F63C72">
        <w:t xml:space="preserve"> and </w:t>
      </w:r>
      <w:proofErr w:type="spellStart"/>
      <w:r w:rsidRPr="00F63C72">
        <w:rPr>
          <w:rFonts w:ascii="Courier" w:hAnsi="Courier"/>
        </w:rPr>
        <w:t>deltaDec</w:t>
      </w:r>
      <w:proofErr w:type="spellEnd"/>
      <w:r w:rsidRPr="00F63C72">
        <w:t xml:space="preserve">) or as a distance and </w:t>
      </w:r>
      <w:r w:rsidR="002648D0">
        <w:t xml:space="preserve">direction in position angle </w:t>
      </w:r>
      <w:r w:rsidRPr="00F63C72">
        <w:t>(</w:t>
      </w:r>
      <w:proofErr w:type="spellStart"/>
      <w:r w:rsidRPr="00F63C72">
        <w:rPr>
          <w:rFonts w:ascii="Courier" w:hAnsi="Courier"/>
        </w:rPr>
        <w:t>dist</w:t>
      </w:r>
      <w:proofErr w:type="spellEnd"/>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proofErr w:type="spellStart"/>
      <w:r w:rsidRPr="00F63C72">
        <w:rPr>
          <w:rFonts w:ascii="Courier" w:hAnsi="Courier"/>
        </w:rPr>
        <w:t>rmsCorr</w:t>
      </w:r>
      <w:proofErr w:type="spellEnd"/>
      <w:r w:rsidRPr="00F63C72">
        <w:t>.</w:t>
      </w:r>
    </w:p>
    <w:p w14:paraId="60E820F7" w14:textId="692AEFD4" w:rsidR="00C068B7" w:rsidRDefault="00C068B7">
      <w:pPr>
        <w:jc w:val="left"/>
      </w:pPr>
      <w:r>
        <w:br w:type="page"/>
      </w:r>
    </w:p>
    <w:p w14:paraId="174EE853" w14:textId="1F9E86FF" w:rsidR="00E440BC" w:rsidRDefault="00E440BC" w:rsidP="00F63C72">
      <w:pPr>
        <w:pStyle w:val="Caption"/>
      </w:pPr>
      <w:bookmarkStart w:id="41" w:name="_Ref473799965"/>
      <w:r>
        <w:lastRenderedPageBreak/>
        <w:t xml:space="preserve">Table </w:t>
      </w:r>
      <w:fldSimple w:instr=" SEQ Table \* ARABIC ">
        <w:r w:rsidR="005D10EA">
          <w:rPr>
            <w:noProof/>
          </w:rPr>
          <w:t>7</w:t>
        </w:r>
      </w:fldSimple>
      <w:bookmarkEnd w:id="35"/>
      <w:bookmarkEnd w:id="41"/>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proofErr w:type="spellStart"/>
      <w:r w:rsidRPr="00985A66">
        <w:rPr>
          <w:rFonts w:ascii="Courier" w:hAnsi="Courier"/>
        </w:rPr>
        <w:t>deltaRA</w:t>
      </w:r>
      <w:proofErr w:type="spellEnd"/>
      <w:r>
        <w:t xml:space="preserve"> and </w:t>
      </w:r>
      <w:proofErr w:type="spellStart"/>
      <w:r w:rsidRPr="00985A66">
        <w:rPr>
          <w:rFonts w:ascii="Courier" w:hAnsi="Courier"/>
        </w:rPr>
        <w:t>deltaDec</w:t>
      </w:r>
      <w:proofErr w:type="spellEnd"/>
      <w:r>
        <w:t xml:space="preserve">, or alternatively in </w:t>
      </w:r>
      <w:proofErr w:type="spellStart"/>
      <w:r w:rsidRPr="00985A66">
        <w:rPr>
          <w:rFonts w:ascii="Courier" w:hAnsi="Courier"/>
        </w:rPr>
        <w:t>dist</w:t>
      </w:r>
      <w:proofErr w:type="spellEnd"/>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8850" w:type="dxa"/>
        <w:jc w:val="center"/>
        <w:tblLayout w:type="fixed"/>
        <w:tblCellMar>
          <w:left w:w="0" w:type="dxa"/>
          <w:right w:w="0" w:type="dxa"/>
        </w:tblCellMar>
        <w:tblLook w:val="0420" w:firstRow="1" w:lastRow="0" w:firstColumn="0" w:lastColumn="0" w:noHBand="0" w:noVBand="1"/>
      </w:tblPr>
      <w:tblGrid>
        <w:gridCol w:w="1725"/>
        <w:gridCol w:w="1068"/>
        <w:gridCol w:w="1182"/>
        <w:gridCol w:w="1080"/>
        <w:gridCol w:w="1170"/>
        <w:gridCol w:w="1260"/>
        <w:gridCol w:w="78"/>
        <w:gridCol w:w="1287"/>
      </w:tblGrid>
      <w:tr w:rsidR="00E440BC" w:rsidRPr="00162208" w14:paraId="5427F77F" w14:textId="77777777" w:rsidTr="00F63C72">
        <w:trPr>
          <w:cnfStyle w:val="100000000000" w:firstRow="1" w:lastRow="0" w:firstColumn="0" w:lastColumn="0" w:oddVBand="0" w:evenVBand="0" w:oddHBand="0" w:evenHBand="0" w:firstRowFirstColumn="0" w:firstRowLastColumn="0" w:lastRowFirstColumn="0" w:lastRowLastColumn="0"/>
          <w:trHeight w:val="308"/>
          <w:jc w:val="center"/>
        </w:trPr>
        <w:tc>
          <w:tcPr>
            <w:tcW w:w="8850"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317F37">
        <w:trPr>
          <w:trHeight w:val="280"/>
          <w:jc w:val="center"/>
        </w:trPr>
        <w:tc>
          <w:tcPr>
            <w:tcW w:w="1725"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25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25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2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91542C">
        <w:trPr>
          <w:trHeight w:val="280"/>
          <w:jc w:val="center"/>
        </w:trPr>
        <w:tc>
          <w:tcPr>
            <w:tcW w:w="1725"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raStar</w:t>
            </w:r>
            <w:proofErr w:type="spellEnd"/>
          </w:p>
        </w:tc>
        <w:tc>
          <w:tcPr>
            <w:tcW w:w="1260"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365"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91542C">
        <w:trPr>
          <w:trHeight w:val="280"/>
          <w:jc w:val="center"/>
        </w:trPr>
        <w:tc>
          <w:tcPr>
            <w:tcW w:w="1725"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25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obsCenter</w:t>
            </w:r>
            <w:proofErr w:type="spellEnd"/>
          </w:p>
        </w:tc>
        <w:tc>
          <w:tcPr>
            <w:tcW w:w="225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decStar</w:t>
            </w:r>
            <w:proofErr w:type="spellEnd"/>
          </w:p>
        </w:tc>
        <w:tc>
          <w:tcPr>
            <w:tcW w:w="1260"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365"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317F37">
        <w:trPr>
          <w:trHeight w:val="266"/>
          <w:jc w:val="center"/>
        </w:trPr>
        <w:tc>
          <w:tcPr>
            <w:tcW w:w="1725"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68"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82"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080"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70"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338"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287"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317F37">
        <w:trPr>
          <w:trHeight w:val="280"/>
          <w:jc w:val="center"/>
        </w:trPr>
        <w:tc>
          <w:tcPr>
            <w:tcW w:w="1725"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68"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82"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080"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70"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38"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rmsDoppler</w:t>
            </w:r>
            <w:proofErr w:type="spellEnd"/>
          </w:p>
        </w:tc>
        <w:tc>
          <w:tcPr>
            <w:tcW w:w="1287"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rmsDelay</w:t>
            </w:r>
            <w:proofErr w:type="spellEnd"/>
          </w:p>
        </w:tc>
      </w:tr>
      <w:tr w:rsidR="006F70E1" w:rsidRPr="00317F37" w14:paraId="7431EEB9" w14:textId="77777777" w:rsidTr="00317F37">
        <w:trPr>
          <w:trHeight w:val="280"/>
          <w:jc w:val="center"/>
        </w:trPr>
        <w:tc>
          <w:tcPr>
            <w:tcW w:w="1725"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317F37">
        <w:trPr>
          <w:trHeight w:val="280"/>
          <w:jc w:val="center"/>
        </w:trPr>
        <w:tc>
          <w:tcPr>
            <w:tcW w:w="1725"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317F37">
        <w:trPr>
          <w:trHeight w:val="280"/>
          <w:jc w:val="center"/>
        </w:trPr>
        <w:tc>
          <w:tcPr>
            <w:tcW w:w="1725"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49C23E9D" w14:textId="77777777" w:rsidR="00E440BC" w:rsidRDefault="00E440BC" w:rsidP="00F63C72"/>
    <w:p w14:paraId="2CE64752" w14:textId="36330EC1" w:rsidR="00E252F4" w:rsidRDefault="00E252F4" w:rsidP="00E252F4">
      <w:pPr>
        <w:pStyle w:val="Heading3"/>
      </w:pPr>
      <w:bookmarkStart w:id="42" w:name="_Toc519264559"/>
      <w:r>
        <w:t>Photometry Group</w:t>
      </w:r>
      <w:bookmarkEnd w:id="42"/>
    </w:p>
    <w:p w14:paraId="194AE976" w14:textId="77777777" w:rsidR="00E252F4" w:rsidRDefault="00E252F4" w:rsidP="002B56C3"/>
    <w:p w14:paraId="6853D232" w14:textId="799AB49C" w:rsidR="002B56C3" w:rsidRDefault="002B56C3" w:rsidP="002B56C3">
      <w:r>
        <w:t xml:space="preserve">Photometric observations are a part of the optional Photometry Group, as depicted in </w:t>
      </w:r>
      <w:fldSimple w:instr=" REF _Ref473290189 ">
        <w:r w:rsidR="005D10EA">
          <w:t xml:space="preserve">Table </w:t>
        </w:r>
        <w:r w:rsidR="005D10EA">
          <w:rPr>
            <w:noProof/>
          </w:rPr>
          <w:t>8</w:t>
        </w:r>
      </w:fldSimple>
      <w:r>
        <w:t xml:space="preserve">. While the entire group is optional, if photometry is to be included with an </w:t>
      </w:r>
      <w:proofErr w:type="gramStart"/>
      <w:r>
        <w:t>observation</w:t>
      </w:r>
      <w:proofErr w:type="gramEnd"/>
      <w:r>
        <w:t xml:space="preserve">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4CB41DCF" w:rsidR="00E440BC" w:rsidRDefault="00E440BC" w:rsidP="00F63C72">
      <w:pPr>
        <w:pStyle w:val="Caption"/>
      </w:pPr>
      <w:bookmarkStart w:id="43" w:name="_Ref473290189"/>
      <w:r>
        <w:t xml:space="preserve">Table </w:t>
      </w:r>
      <w:fldSimple w:instr=" SEQ Table \* ARABIC ">
        <w:r w:rsidR="005D10EA">
          <w:rPr>
            <w:noProof/>
          </w:rPr>
          <w:t>8</w:t>
        </w:r>
      </w:fldSimple>
      <w:bookmarkEnd w:id="43"/>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rmsMag</w:t>
            </w:r>
            <w:proofErr w:type="spellEnd"/>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photCat</w:t>
            </w:r>
            <w:proofErr w:type="spellEnd"/>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photAp</w:t>
            </w:r>
            <w:proofErr w:type="spellEnd"/>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nucMag</w:t>
            </w:r>
            <w:proofErr w:type="spellEnd"/>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44" w:name="_Toc519264560"/>
      <w:r>
        <w:lastRenderedPageBreak/>
        <w:t>Precision Group</w:t>
      </w:r>
      <w:bookmarkEnd w:id="44"/>
    </w:p>
    <w:p w14:paraId="5DD9F361" w14:textId="77777777" w:rsidR="00E252F4" w:rsidRDefault="00E252F4" w:rsidP="002B56C3"/>
    <w:p w14:paraId="06FC1E83" w14:textId="77777777" w:rsidR="005D10EA" w:rsidDel="00057BBD" w:rsidRDefault="002B56C3">
      <w:pPr>
        <w:jc w:val="left"/>
        <w:rPr>
          <w:ins w:id="45" w:author="Microsoft Office User" w:date="2022-05-20T11:54:00Z"/>
          <w:del w:id="46" w:author="Steve Chesley" w:date="2022-09-07T15:40:00Z"/>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F2621E">
        <w:fldChar w:fldCharType="begin"/>
      </w:r>
      <w:r w:rsidR="00F2621E">
        <w:instrText xml:space="preserve"> REF _Ref473290448 </w:instrText>
      </w:r>
      <w:r w:rsidR="00F2621E">
        <w:fldChar w:fldCharType="separate"/>
      </w:r>
    </w:p>
    <w:p w14:paraId="2488A98E" w14:textId="45C5212A" w:rsidR="00A717CB" w:rsidDel="005D10EA" w:rsidRDefault="005D10EA">
      <w:pPr>
        <w:jc w:val="left"/>
        <w:rPr>
          <w:del w:id="47" w:author="Microsoft Office User" w:date="2022-05-20T11:53:00Z"/>
          <w:b/>
          <w:bCs/>
          <w:color w:val="4F81BD" w:themeColor="accent1"/>
          <w:sz w:val="18"/>
          <w:szCs w:val="18"/>
        </w:rPr>
      </w:pPr>
      <w:ins w:id="48" w:author="Microsoft Office User" w:date="2022-05-20T11:54:00Z">
        <w:r>
          <w:t xml:space="preserve">Table </w:t>
        </w:r>
        <w:r>
          <w:rPr>
            <w:noProof/>
          </w:rPr>
          <w:t>9</w:t>
        </w:r>
      </w:ins>
    </w:p>
    <w:p w14:paraId="538AE70C" w14:textId="2CF494E6" w:rsidR="002B56C3" w:rsidRPr="00597E2F" w:rsidRDefault="00A717CB" w:rsidP="00597E2F">
      <w:pPr>
        <w:jc w:val="left"/>
        <w:rPr>
          <w:b/>
          <w:bCs/>
          <w:color w:val="4F81BD" w:themeColor="accent1"/>
          <w:sz w:val="18"/>
          <w:szCs w:val="18"/>
        </w:rPr>
      </w:pPr>
      <w:del w:id="49" w:author="Microsoft Office User" w:date="2022-05-20T11:53:00Z">
        <w:r w:rsidDel="005D10EA">
          <w:delText xml:space="preserve">Table </w:delText>
        </w:r>
        <w:r w:rsidDel="005D10EA">
          <w:rPr>
            <w:noProof/>
          </w:rPr>
          <w:delText>9</w:delText>
        </w:r>
      </w:del>
      <w:r w:rsidR="00F2621E">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50" w:name="_Ref473290448"/>
    </w:p>
    <w:p w14:paraId="1E0C65DC" w14:textId="3F05B01D" w:rsidR="00E440BC" w:rsidRDefault="00E440BC" w:rsidP="00F63C72">
      <w:pPr>
        <w:pStyle w:val="Caption"/>
      </w:pPr>
      <w:r>
        <w:t xml:space="preserve">Table </w:t>
      </w:r>
      <w:fldSimple w:instr=" SEQ Table \* ARABIC ">
        <w:r w:rsidR="005D10EA">
          <w:rPr>
            <w:noProof/>
          </w:rPr>
          <w:t>9</w:t>
        </w:r>
      </w:fldSimple>
      <w:bookmarkEnd w:id="50"/>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precTime</w:t>
            </w:r>
            <w:proofErr w:type="spellEnd"/>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precRA</w:t>
            </w:r>
            <w:proofErr w:type="spellEnd"/>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precDec</w:t>
            </w:r>
            <w:proofErr w:type="spellEnd"/>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51" w:name="_Ref474247736"/>
      <w:bookmarkStart w:id="52" w:name="_Toc519264561"/>
      <w:r>
        <w:t>Residuals Groups</w:t>
      </w:r>
      <w:bookmarkEnd w:id="51"/>
      <w:bookmarkEnd w:id="52"/>
    </w:p>
    <w:p w14:paraId="7A1296FE" w14:textId="77777777" w:rsidR="00E252F4" w:rsidRPr="00E252F4" w:rsidRDefault="00E252F4" w:rsidP="00E252F4"/>
    <w:p w14:paraId="1D5BEAA1" w14:textId="37528695" w:rsidR="00513E2B" w:rsidRDefault="004448F0" w:rsidP="00F63C72">
      <w:fldSimple w:instr=" REF _Ref473215016 ">
        <w:r w:rsidR="005D10EA">
          <w:t xml:space="preserve">Table </w:t>
        </w:r>
        <w:r w:rsidR="005D10EA">
          <w:rPr>
            <w:noProof/>
          </w:rPr>
          <w:t>3</w:t>
        </w:r>
      </w:fldSimple>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fldSimple w:instr=" REF _Ref473023800 ">
        <w:r w:rsidR="005D10EA">
          <w:t xml:space="preserve">Table </w:t>
        </w:r>
        <w:r w:rsidR="005D10EA">
          <w:rPr>
            <w:noProof/>
          </w:rPr>
          <w:t>10</w:t>
        </w:r>
      </w:fldSimple>
      <w:r w:rsidR="00031895">
        <w:t xml:space="preserve">) </w:t>
      </w:r>
      <w:r w:rsidR="006B3CE8">
        <w:t xml:space="preserve">and the </w:t>
      </w:r>
      <w:r w:rsidR="006B3CE8" w:rsidRPr="006B3CE8">
        <w:rPr>
          <w:i/>
        </w:rPr>
        <w:t>Radar Residuals Group</w:t>
      </w:r>
      <w:r w:rsidR="00031895" w:rsidRPr="00031895">
        <w:t xml:space="preserve"> (</w:t>
      </w:r>
      <w:fldSimple w:instr=" REF _Ref473023649 ">
        <w:r w:rsidR="005D10EA">
          <w:t xml:space="preserve">Table </w:t>
        </w:r>
        <w:r w:rsidR="005D10EA">
          <w:rPr>
            <w:noProof/>
          </w:rPr>
          <w:t>11</w:t>
        </w:r>
      </w:fldSimple>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proofErr w:type="spellStart"/>
      <w:r w:rsidR="006B3CE8" w:rsidRPr="008F3F4C">
        <w:rPr>
          <w:rFonts w:ascii="Courier" w:hAnsi="Courier"/>
        </w:rPr>
        <w:t>orbProd</w:t>
      </w:r>
      <w:proofErr w:type="spellEnd"/>
      <w:r w:rsidR="006B3CE8">
        <w:t xml:space="preserve">) and </w:t>
      </w:r>
      <w:r w:rsidR="00513E2B">
        <w:t xml:space="preserve">then </w:t>
      </w:r>
      <w:r w:rsidR="006B3CE8">
        <w:t>the orbital solution, (</w:t>
      </w:r>
      <w:proofErr w:type="spellStart"/>
      <w:r w:rsidR="006B3CE8" w:rsidRPr="008F3F4C">
        <w:rPr>
          <w:rFonts w:ascii="Courier" w:hAnsi="Courier"/>
        </w:rPr>
        <w:t>orbID</w:t>
      </w:r>
      <w:proofErr w:type="spellEnd"/>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w:t>
      </w:r>
      <w:proofErr w:type="spellStart"/>
      <w:r>
        <w:t>sigmas</w:t>
      </w:r>
      <w:proofErr w:type="spellEnd"/>
      <w:r>
        <w:t xml:space="preserve">) and the rest are optional. Thus, at a minimum, the </w:t>
      </w:r>
      <w:r w:rsidRPr="000B6192">
        <w:rPr>
          <w:i/>
        </w:rPr>
        <w:t>Optical Residuals Group</w:t>
      </w:r>
      <w:r>
        <w:t xml:space="preserve"> must contain the elements [</w:t>
      </w:r>
      <w:proofErr w:type="spellStart"/>
      <w:r w:rsidRPr="000B6192">
        <w:rPr>
          <w:rFonts w:ascii="Courier" w:hAnsi="Courier"/>
        </w:rPr>
        <w:t>orbProd</w:t>
      </w:r>
      <w:proofErr w:type="spellEnd"/>
      <w:r>
        <w:t xml:space="preserve">, </w:t>
      </w:r>
      <w:proofErr w:type="spellStart"/>
      <w:r w:rsidRPr="000B6192">
        <w:rPr>
          <w:rFonts w:ascii="Courier" w:hAnsi="Courier"/>
        </w:rPr>
        <w:t>orbID</w:t>
      </w:r>
      <w:proofErr w:type="spellEnd"/>
      <w:r>
        <w:t>], and either [</w:t>
      </w:r>
      <w:proofErr w:type="spellStart"/>
      <w:r w:rsidRPr="000B6192">
        <w:rPr>
          <w:rFonts w:ascii="Courier" w:hAnsi="Courier"/>
        </w:rPr>
        <w:t>resRA</w:t>
      </w:r>
      <w:proofErr w:type="spellEnd"/>
      <w:r>
        <w:t xml:space="preserve">, </w:t>
      </w:r>
      <w:proofErr w:type="spellStart"/>
      <w:r w:rsidRPr="000B6192">
        <w:rPr>
          <w:rFonts w:ascii="Courier" w:hAnsi="Courier"/>
        </w:rPr>
        <w:t>resDec</w:t>
      </w:r>
      <w:proofErr w:type="spellEnd"/>
      <w:r>
        <w:t xml:space="preserve">, </w:t>
      </w:r>
      <w:proofErr w:type="spellStart"/>
      <w:r w:rsidRPr="000B6192">
        <w:rPr>
          <w:rFonts w:ascii="Courier" w:hAnsi="Courier"/>
        </w:rPr>
        <w:t>selAst</w:t>
      </w:r>
      <w:proofErr w:type="spellEnd"/>
      <w:r>
        <w:t xml:space="preserve">, </w:t>
      </w:r>
      <w:proofErr w:type="spellStart"/>
      <w:r w:rsidRPr="000B6192">
        <w:rPr>
          <w:rFonts w:ascii="Courier" w:hAnsi="Courier"/>
        </w:rPr>
        <w:t>sigRA</w:t>
      </w:r>
      <w:proofErr w:type="spellEnd"/>
      <w:r>
        <w:t xml:space="preserve">, </w:t>
      </w:r>
      <w:proofErr w:type="spellStart"/>
      <w:r w:rsidRPr="000B6192">
        <w:rPr>
          <w:rFonts w:ascii="Courier" w:hAnsi="Courier"/>
        </w:rPr>
        <w:t>sigDec</w:t>
      </w:r>
      <w:proofErr w:type="spellEnd"/>
      <w:r>
        <w:t>] or [</w:t>
      </w:r>
      <w:proofErr w:type="spellStart"/>
      <w:r w:rsidRPr="000B6192">
        <w:rPr>
          <w:rFonts w:ascii="Courier" w:hAnsi="Courier"/>
        </w:rPr>
        <w:t>photProd</w:t>
      </w:r>
      <w:proofErr w:type="spellEnd"/>
      <w:r>
        <w:t xml:space="preserve">, </w:t>
      </w:r>
      <w:proofErr w:type="spellStart"/>
      <w:r w:rsidRPr="000B6192">
        <w:rPr>
          <w:rFonts w:ascii="Courier" w:hAnsi="Courier"/>
        </w:rPr>
        <w:t>resMag</w:t>
      </w:r>
      <w:proofErr w:type="spellEnd"/>
      <w:r>
        <w:t xml:space="preserve">, </w:t>
      </w:r>
      <w:proofErr w:type="spellStart"/>
      <w:r w:rsidRPr="000B6192">
        <w:rPr>
          <w:rFonts w:ascii="Courier" w:hAnsi="Courier"/>
        </w:rPr>
        <w:t>selPhot</w:t>
      </w:r>
      <w:proofErr w:type="spellEnd"/>
      <w:r>
        <w:t xml:space="preserve">, </w:t>
      </w:r>
      <w:proofErr w:type="spellStart"/>
      <w:r w:rsidRPr="000B6192">
        <w:rPr>
          <w:rFonts w:ascii="Courier" w:hAnsi="Courier"/>
        </w:rPr>
        <w:t>sigMag</w:t>
      </w:r>
      <w:proofErr w:type="spellEnd"/>
      <w:r>
        <w:t>] (or both).</w:t>
      </w:r>
    </w:p>
    <w:p w14:paraId="1ED1A155" w14:textId="7082A55E" w:rsidR="00B15913" w:rsidRDefault="00B15913">
      <w:pPr>
        <w:jc w:val="left"/>
      </w:pPr>
      <w:r>
        <w:br w:type="page"/>
      </w:r>
    </w:p>
    <w:p w14:paraId="45560F8D" w14:textId="5436C301" w:rsidR="00E440BC" w:rsidRDefault="00E440BC" w:rsidP="00F63C72">
      <w:pPr>
        <w:pStyle w:val="Caption"/>
      </w:pPr>
      <w:bookmarkStart w:id="53" w:name="_Ref473023800"/>
      <w:r>
        <w:lastRenderedPageBreak/>
        <w:t xml:space="preserve">Table </w:t>
      </w:r>
      <w:fldSimple w:instr=" SEQ Table \* ARABIC ">
        <w:r w:rsidR="005D10EA">
          <w:rPr>
            <w:noProof/>
          </w:rPr>
          <w:t>10</w:t>
        </w:r>
      </w:fldSimple>
      <w:bookmarkEnd w:id="53"/>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orbID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resRA</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selAst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sigCorr</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proofErr w:type="spellStart"/>
            <w:r w:rsidRPr="00D4450D">
              <w:rPr>
                <w:rFonts w:ascii="Courier" w:hAnsi="Courier"/>
                <w:sz w:val="22"/>
                <w:szCs w:val="22"/>
              </w:rPr>
              <w:t>re</w:t>
            </w:r>
            <w:r w:rsidR="00E440BC" w:rsidRPr="00D4450D">
              <w:rPr>
                <w:rFonts w:ascii="Courier" w:hAnsi="Courier"/>
                <w:sz w:val="22"/>
                <w:szCs w:val="22"/>
              </w:rPr>
              <w:t>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selPhot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photMod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16F477B9" w:rsidR="00E440BC" w:rsidRDefault="00E440BC" w:rsidP="00F63C72">
      <w:pPr>
        <w:pStyle w:val="Caption"/>
      </w:pPr>
      <w:bookmarkStart w:id="54" w:name="_Ref473023649"/>
      <w:r>
        <w:t xml:space="preserve">Table </w:t>
      </w:r>
      <w:fldSimple w:instr=" SEQ Table \* ARABIC ">
        <w:r w:rsidR="005D10EA">
          <w:rPr>
            <w:noProof/>
          </w:rPr>
          <w:t>11</w:t>
        </w:r>
      </w:fldSimple>
      <w:bookmarkEnd w:id="54"/>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orbProd</w:t>
            </w:r>
            <w:proofErr w:type="spellEnd"/>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orbID</w:t>
            </w:r>
            <w:proofErr w:type="spellEnd"/>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resDelay</w:t>
            </w:r>
            <w:proofErr w:type="spellEnd"/>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resDoppler</w:t>
            </w:r>
            <w:proofErr w:type="spellEnd"/>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selDelay</w:t>
            </w:r>
            <w:proofErr w:type="spellEnd"/>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selDoppler</w:t>
            </w:r>
            <w:proofErr w:type="spellEnd"/>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sigDelay</w:t>
            </w:r>
            <w:proofErr w:type="spellEnd"/>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sigDoppler</w:t>
            </w:r>
            <w:proofErr w:type="spellEnd"/>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55" w:name="_Ref474762057"/>
      <w:bookmarkStart w:id="56" w:name="_Toc519264562"/>
      <w:r>
        <w:t>Observation</w:t>
      </w:r>
      <w:r w:rsidR="005F0DB4">
        <w:t xml:space="preserve"> Context</w:t>
      </w:r>
      <w:bookmarkEnd w:id="55"/>
      <w:bookmarkEnd w:id="56"/>
      <w:r w:rsidR="000B6192">
        <w:t xml:space="preserve"> </w:t>
      </w:r>
    </w:p>
    <w:p w14:paraId="51300ECB" w14:textId="77777777" w:rsidR="000B6192" w:rsidRDefault="000B6192" w:rsidP="00F63C72"/>
    <w:p w14:paraId="061BA0E3" w14:textId="271EC0A7"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proofErr w:type="spellStart"/>
      <w:r w:rsidR="00D525CD" w:rsidRPr="00D525CD">
        <w:rPr>
          <w:rFonts w:ascii="Courier" w:hAnsi="Courier"/>
        </w:rPr>
        <w:t>obsContext</w:t>
      </w:r>
      <w:proofErr w:type="spellEnd"/>
      <w:r w:rsidR="00D525CD">
        <w:t xml:space="preserve">, which is a required </w:t>
      </w:r>
      <w:proofErr w:type="spellStart"/>
      <w:r w:rsidR="00D525CD">
        <w:t>subelement</w:t>
      </w:r>
      <w:proofErr w:type="spellEnd"/>
      <w:r w:rsidR="00D525CD">
        <w:t xml:space="preserve"> of </w:t>
      </w:r>
      <w:proofErr w:type="spellStart"/>
      <w:r w:rsidR="00D525CD" w:rsidRPr="00D525CD">
        <w:rPr>
          <w:rFonts w:ascii="Courier" w:hAnsi="Courier"/>
        </w:rPr>
        <w:t>obsBlock</w:t>
      </w:r>
      <w:proofErr w:type="spellEnd"/>
      <w:r w:rsidR="00D525CD">
        <w:t xml:space="preserve">. The </w:t>
      </w:r>
      <w:proofErr w:type="spellStart"/>
      <w:r w:rsidR="00D525CD" w:rsidRPr="00513E2B">
        <w:rPr>
          <w:rFonts w:ascii="Courier" w:hAnsi="Courier"/>
        </w:rPr>
        <w:t>obsContext</w:t>
      </w:r>
      <w:proofErr w:type="spellEnd"/>
      <w:r w:rsidR="00D525CD">
        <w:t xml:space="preserve"> serves the purpose of what was called the header information in MPC1992 submissions. It is metadata that provides useful context for the associated observations in </w:t>
      </w:r>
      <w:proofErr w:type="spellStart"/>
      <w:r w:rsidR="00D525CD" w:rsidRPr="00202C25">
        <w:rPr>
          <w:rFonts w:ascii="Courier" w:hAnsi="Courier"/>
        </w:rPr>
        <w:t>obsData</w:t>
      </w:r>
      <w:proofErr w:type="spellEnd"/>
      <w:r w:rsidR="00D525CD">
        <w:t xml:space="preserve">. As shown in </w:t>
      </w:r>
      <w:fldSimple w:instr=" REF _Ref473018694 ">
        <w:r w:rsidR="005D10EA">
          <w:t xml:space="preserve">Table </w:t>
        </w:r>
        <w:r w:rsidR="005D10EA">
          <w:rPr>
            <w:noProof/>
          </w:rPr>
          <w:t>12</w:t>
        </w:r>
      </w:fldSimple>
      <w:r w:rsidR="00D525CD">
        <w:t xml:space="preserve">, most of </w:t>
      </w:r>
      <w:r w:rsidR="00D525CD">
        <w:lastRenderedPageBreak/>
        <w:t xml:space="preserve">the components of </w:t>
      </w:r>
      <w:proofErr w:type="spellStart"/>
      <w:r w:rsidR="00D525CD" w:rsidRPr="00202C25">
        <w:rPr>
          <w:rFonts w:ascii="Courier" w:hAnsi="Courier"/>
        </w:rPr>
        <w:t>obsContext</w:t>
      </w:r>
      <w:proofErr w:type="spellEnd"/>
      <w:r w:rsidR="00D525CD">
        <w:t xml:space="preserve"> have child </w:t>
      </w:r>
      <w:proofErr w:type="spellStart"/>
      <w:r w:rsidR="00D525CD">
        <w:t>subelements</w:t>
      </w:r>
      <w:proofErr w:type="spellEnd"/>
      <w:r w:rsidR="00D525CD">
        <w:t xml:space="preserve"> that contain the actual information</w:t>
      </w:r>
      <w:r w:rsidR="00202C25">
        <w:t xml:space="preserve">, the exception being </w:t>
      </w:r>
      <w:proofErr w:type="spellStart"/>
      <w:r w:rsidR="00202C25" w:rsidRPr="00202C25">
        <w:rPr>
          <w:rFonts w:ascii="Courier" w:hAnsi="Courier"/>
        </w:rPr>
        <w:t>fundingSource</w:t>
      </w:r>
      <w:proofErr w:type="spellEnd"/>
      <w:r w:rsidR="00202C25">
        <w:t>, which has no children</w:t>
      </w:r>
      <w:r w:rsidR="00D525CD">
        <w:t xml:space="preserve">. </w:t>
      </w:r>
      <w:r w:rsidR="00202C25">
        <w:t xml:space="preserve">In several cases, as marked with an asterisk in </w:t>
      </w:r>
      <w:fldSimple w:instr=" REF _Ref473018694 ">
        <w:r w:rsidR="005D10EA">
          <w:t xml:space="preserve">Table </w:t>
        </w:r>
        <w:r w:rsidR="005D10EA">
          <w:rPr>
            <w:noProof/>
          </w:rPr>
          <w:t>12</w:t>
        </w:r>
      </w:fldSimple>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w:t>
      </w:r>
      <w:proofErr w:type="spellStart"/>
      <w:r w:rsidR="00202C25">
        <w:t>subelement</w:t>
      </w:r>
      <w:proofErr w:type="spellEnd"/>
      <w:r w:rsidR="00202C25">
        <w:t xml:space="preserve"> can appear repeatedly</w:t>
      </w:r>
      <w:r w:rsidR="00706852">
        <w:t>,</w:t>
      </w:r>
      <w:r w:rsidR="00202C25">
        <w:t xml:space="preserve"> with a minimum of one </w:t>
      </w:r>
      <w:r w:rsidR="00CF74D4">
        <w:t>occurrence</w:t>
      </w:r>
      <w:r w:rsidR="00202C25">
        <w:t xml:space="preserve">. </w:t>
      </w:r>
      <w:r w:rsidR="009721A8">
        <w:t xml:space="preserve">An example of the </w:t>
      </w:r>
      <w:proofErr w:type="spellStart"/>
      <w:r w:rsidR="009721A8">
        <w:t>obsContext</w:t>
      </w:r>
      <w:proofErr w:type="spellEnd"/>
      <w:r w:rsidR="009721A8">
        <w:t xml:space="preserve"> element is presented in Sec. </w:t>
      </w:r>
      <w:fldSimple w:instr=" REF _Ref473751934 \r ">
        <w:r w:rsidR="005D10EA">
          <w:t>4.6</w:t>
        </w:r>
      </w:fldSimple>
      <w:r w:rsidR="009721A8">
        <w:t>.</w:t>
      </w:r>
    </w:p>
    <w:p w14:paraId="656245C6" w14:textId="77777777" w:rsidR="000B6192" w:rsidRDefault="000B6192" w:rsidP="00F63C72"/>
    <w:p w14:paraId="2D3EE637" w14:textId="156856DD" w:rsidR="00E440BC" w:rsidRPr="00476232" w:rsidRDefault="00E440BC" w:rsidP="00F63C72">
      <w:pPr>
        <w:pStyle w:val="Caption"/>
      </w:pPr>
      <w:bookmarkStart w:id="57" w:name="_Ref473018694"/>
      <w:r>
        <w:t xml:space="preserve">Table </w:t>
      </w:r>
      <w:fldSimple w:instr=" SEQ Table \* ARABIC ">
        <w:r w:rsidR="005D10EA">
          <w:rPr>
            <w:noProof/>
          </w:rPr>
          <w:t>12</w:t>
        </w:r>
      </w:fldSimple>
      <w:bookmarkEnd w:id="57"/>
      <w:r>
        <w:t xml:space="preserve">. Elements of </w:t>
      </w:r>
      <w:proofErr w:type="spellStart"/>
      <w:r w:rsidRPr="00A3230A">
        <w:rPr>
          <w:rFonts w:ascii="Courier" w:hAnsi="Courier"/>
        </w:rPr>
        <w:t>obsContext</w:t>
      </w:r>
      <w:proofErr w:type="spellEnd"/>
      <w:r>
        <w:t xml:space="preserve"> and their required order. In every case except one (</w:t>
      </w:r>
      <w:proofErr w:type="spellStart"/>
      <w:r w:rsidRPr="00BF50F0">
        <w:rPr>
          <w:rFonts w:ascii="Courier" w:hAnsi="Courier"/>
        </w:rPr>
        <w:t>fundingSource</w:t>
      </w:r>
      <w:proofErr w:type="spellEnd"/>
      <w:r>
        <w:t xml:space="preserve">), the tabulated </w:t>
      </w:r>
      <w:proofErr w:type="spellStart"/>
      <w:r w:rsidR="00350764">
        <w:t>sub</w:t>
      </w:r>
      <w:r>
        <w:t>elements</w:t>
      </w:r>
      <w:proofErr w:type="spellEnd"/>
      <w:r>
        <w:t xml:space="preserve"> </w:t>
      </w:r>
      <w:r w:rsidR="00350764">
        <w:t xml:space="preserve">of </w:t>
      </w:r>
      <w:proofErr w:type="spellStart"/>
      <w:r w:rsidR="00350764">
        <w:t>obsContext</w:t>
      </w:r>
      <w:proofErr w:type="spellEnd"/>
      <w:r w:rsidR="00350764">
        <w:t xml:space="preserve"> have child elements that convey the relevant information. </w:t>
      </w:r>
      <w:r>
        <w:t>The designation "</w:t>
      </w:r>
      <w:r w:rsidRPr="008145A5">
        <w:rPr>
          <w:rFonts w:ascii="Courier" w:hAnsi="Courier"/>
        </w:rPr>
        <w:t>REQ</w:t>
      </w:r>
      <w:r>
        <w:t xml:space="preserve">" indicates a required element or </w:t>
      </w:r>
      <w:proofErr w:type="spellStart"/>
      <w:r>
        <w:t>subelement</w:t>
      </w:r>
      <w:proofErr w:type="spellEnd"/>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w:t>
      </w:r>
      <w:proofErr w:type="spellStart"/>
      <w:r w:rsidRPr="00476232">
        <w:t>subelement</w:t>
      </w:r>
      <w:proofErr w:type="spellEnd"/>
      <w:r w:rsidRPr="00476232">
        <w:t xml:space="preserve">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proofErr w:type="spellStart"/>
            <w:r w:rsidRPr="00B07555">
              <w:rPr>
                <w:rFonts w:ascii="Courier" w:hAnsi="Courier"/>
                <w:b/>
              </w:rPr>
              <w:t>obsContext</w:t>
            </w:r>
            <w:proofErr w:type="spellEnd"/>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proofErr w:type="spellStart"/>
            <w:r w:rsidRPr="00E37658">
              <w:rPr>
                <w:rFonts w:ascii="Courier" w:hAnsi="Courier"/>
                <w:b/>
                <w:sz w:val="22"/>
                <w:szCs w:val="22"/>
              </w:rPr>
              <w:t>Subelements</w:t>
            </w:r>
            <w:proofErr w:type="spellEnd"/>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mpcCode</w:t>
            </w:r>
            <w:proofErr w:type="spellEnd"/>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fRatio</w:t>
            </w:r>
            <w:proofErr w:type="spellEnd"/>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arraySize</w:t>
            </w:r>
            <w:proofErr w:type="spellEnd"/>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pixelScale</w:t>
            </w:r>
            <w:proofErr w:type="spellEnd"/>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fitOrder</w:t>
            </w:r>
            <w:proofErr w:type="spellEnd"/>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objectDetection</w:t>
            </w:r>
            <w:proofErr w:type="spellEnd"/>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fundingSource</w:t>
            </w:r>
            <w:proofErr w:type="spellEnd"/>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58" w:name="_Ref474762100"/>
      <w:bookmarkStart w:id="59" w:name="_Toc519264563"/>
      <w:bookmarkStart w:id="60" w:name="_Ref473301755"/>
      <w:r>
        <w:lastRenderedPageBreak/>
        <w:t>Residual Elements</w:t>
      </w:r>
      <w:bookmarkEnd w:id="58"/>
      <w:bookmarkEnd w:id="59"/>
    </w:p>
    <w:p w14:paraId="584B0749" w14:textId="77777777" w:rsidR="004C56B1" w:rsidRDefault="004C56B1" w:rsidP="004C56B1"/>
    <w:p w14:paraId="51635B94" w14:textId="5DBB1BBE" w:rsidR="004C56B1" w:rsidRPr="0052285D" w:rsidRDefault="004C56B1" w:rsidP="004C56B1">
      <w:pPr>
        <w:rPr>
          <w:rFonts w:ascii="Courier" w:hAnsi="Courier"/>
        </w:rPr>
      </w:pPr>
      <w:r>
        <w:t xml:space="preserve">The last high-level ADES elements to be discussed are the </w:t>
      </w:r>
      <w:proofErr w:type="spellStart"/>
      <w:r w:rsidRPr="0052285D">
        <w:rPr>
          <w:rFonts w:ascii="Courier" w:hAnsi="Courier"/>
        </w:rPr>
        <w:t>opticalResidual</w:t>
      </w:r>
      <w:proofErr w:type="spellEnd"/>
      <w:r>
        <w:t xml:space="preserve"> (</w:t>
      </w:r>
      <w:fldSimple w:instr=" REF _Ref474407666 ">
        <w:r w:rsidR="005D10EA">
          <w:t xml:space="preserve">Table </w:t>
        </w:r>
        <w:r w:rsidR="005D10EA">
          <w:rPr>
            <w:noProof/>
          </w:rPr>
          <w:t>13</w:t>
        </w:r>
      </w:fldSimple>
      <w:r>
        <w:t xml:space="preserve">) and </w:t>
      </w:r>
      <w:proofErr w:type="spellStart"/>
      <w:r w:rsidRPr="0052285D">
        <w:rPr>
          <w:rFonts w:ascii="Courier" w:hAnsi="Courier"/>
        </w:rPr>
        <w:t>radarResidual</w:t>
      </w:r>
      <w:proofErr w:type="spellEnd"/>
      <w:r>
        <w:t xml:space="preserve"> (</w:t>
      </w:r>
      <w:fldSimple w:instr=" REF _Ref474407674 ">
        <w:r w:rsidR="005D10EA">
          <w:t xml:space="preserve">Table </w:t>
        </w:r>
        <w:r w:rsidR="005D10EA">
          <w:rPr>
            <w:noProof/>
          </w:rPr>
          <w:t>14</w:t>
        </w:r>
      </w:fldSimple>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fldSimple w:instr=" REF _Ref474247736 \r ">
        <w:r w:rsidR="005D10EA">
          <w:t>4.2.6</w:t>
        </w:r>
      </w:fldSimple>
      <w:r>
        <w:t xml:space="preserve">. However, residuals information can also appear as an immediate child of an </w:t>
      </w:r>
      <w:proofErr w:type="spellStart"/>
      <w:r w:rsidRPr="0052285D">
        <w:rPr>
          <w:rFonts w:ascii="Courier" w:hAnsi="Courier"/>
        </w:rPr>
        <w:t>ades</w:t>
      </w:r>
      <w:proofErr w:type="spellEnd"/>
      <w:r>
        <w:t xml:space="preserve"> element by including </w:t>
      </w:r>
      <w:r w:rsidR="00CF74D4">
        <w:t>information</w:t>
      </w:r>
      <w:r>
        <w:t xml:space="preserve"> that allows each of the residuals to be </w:t>
      </w:r>
      <w:r w:rsidR="009A5B40">
        <w:t>referred</w:t>
      </w:r>
      <w:r>
        <w:t xml:space="preserve"> to its associated observations. Thus, the </w:t>
      </w:r>
      <w:proofErr w:type="spellStart"/>
      <w:r w:rsidRPr="0052285D">
        <w:rPr>
          <w:rFonts w:ascii="Courier" w:hAnsi="Courier"/>
        </w:rPr>
        <w:t>opticalResidual</w:t>
      </w:r>
      <w:proofErr w:type="spellEnd"/>
      <w:r>
        <w:t xml:space="preserve"> and </w:t>
      </w:r>
      <w:proofErr w:type="spellStart"/>
      <w:r w:rsidRPr="0052285D">
        <w:rPr>
          <w:rFonts w:ascii="Courier" w:hAnsi="Courier"/>
        </w:rPr>
        <w:t>radarResidual</w:t>
      </w:r>
      <w:proofErr w:type="spellEnd"/>
      <w:r>
        <w:t xml:space="preserve"> elements start with the </w:t>
      </w:r>
      <w:r w:rsidRPr="0052285D">
        <w:rPr>
          <w:i/>
        </w:rPr>
        <w:t>Identification Group</w:t>
      </w:r>
      <w:r>
        <w:t xml:space="preserve"> (Sec. </w:t>
      </w:r>
      <w:fldSimple w:instr=" REF _Ref474247915 \r ">
        <w:r w:rsidR="005D10EA">
          <w:t>4.2.1</w:t>
        </w:r>
      </w:fldSimple>
      <w:r>
        <w:t xml:space="preserve">) as well as the </w:t>
      </w:r>
      <w:proofErr w:type="spellStart"/>
      <w:r w:rsidRPr="009A5B40">
        <w:rPr>
          <w:rFonts w:ascii="Courier" w:hAnsi="Courier"/>
        </w:rPr>
        <w:t>obsID</w:t>
      </w:r>
      <w:proofErr w:type="spellEnd"/>
      <w:r w:rsidR="009A5B40" w:rsidRPr="009A5B40">
        <w:t xml:space="preserve"> and </w:t>
      </w:r>
      <w:proofErr w:type="spellStart"/>
      <w:r w:rsidR="009A5B40" w:rsidRPr="009A5B40">
        <w:rPr>
          <w:rFonts w:ascii="Courier" w:hAnsi="Courier"/>
        </w:rPr>
        <w:t>trkID</w:t>
      </w:r>
      <w:proofErr w:type="spellEnd"/>
      <w:r w:rsidR="009A5B40" w:rsidRPr="009A5B40">
        <w:t xml:space="preserve"> </w:t>
      </w:r>
      <w:r w:rsidR="009A5B40">
        <w:t>(if</w:t>
      </w:r>
      <w:r>
        <w:t xml:space="preserve"> available) and </w:t>
      </w:r>
      <w:proofErr w:type="spellStart"/>
      <w:r w:rsidRPr="0052285D">
        <w:rPr>
          <w:rFonts w:ascii="Courier" w:hAnsi="Courier"/>
        </w:rPr>
        <w:t>obsTime</w:t>
      </w:r>
      <w:proofErr w:type="spellEnd"/>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fldSimple w:instr=" REF _Ref473023800 ">
        <w:r w:rsidR="005D10EA">
          <w:t xml:space="preserve">Table </w:t>
        </w:r>
        <w:r w:rsidR="005D10EA">
          <w:rPr>
            <w:noProof/>
          </w:rPr>
          <w:t>10</w:t>
        </w:r>
      </w:fldSimple>
      <w:r>
        <w:t xml:space="preserve">) </w:t>
      </w:r>
      <w:r w:rsidRPr="0052285D">
        <w:t xml:space="preserve">or </w:t>
      </w:r>
      <w:r>
        <w:rPr>
          <w:i/>
        </w:rPr>
        <w:t>Radar Resi</w:t>
      </w:r>
      <w:r w:rsidRPr="0052285D">
        <w:rPr>
          <w:i/>
        </w:rPr>
        <w:t>duals Group</w:t>
      </w:r>
      <w:r>
        <w:t xml:space="preserve"> (</w:t>
      </w:r>
      <w:fldSimple w:instr=" REF _Ref473023649 ">
        <w:r w:rsidR="005D10EA">
          <w:t xml:space="preserve">Table </w:t>
        </w:r>
        <w:r w:rsidR="005D10EA">
          <w:rPr>
            <w:noProof/>
          </w:rPr>
          <w:t>11</w:t>
        </w:r>
      </w:fldSimple>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1FB9BBE3" w:rsidR="008623B0" w:rsidRDefault="008623B0" w:rsidP="008623B0">
      <w:pPr>
        <w:pStyle w:val="Caption"/>
        <w:keepNext/>
      </w:pPr>
      <w:bookmarkStart w:id="61" w:name="_Ref474407666"/>
      <w:r>
        <w:t xml:space="preserve">Table </w:t>
      </w:r>
      <w:fldSimple w:instr=" SEQ Table \* ARABIC ">
        <w:r w:rsidR="005D10EA">
          <w:rPr>
            <w:noProof/>
          </w:rPr>
          <w:t>13</w:t>
        </w:r>
      </w:fldSimple>
      <w:bookmarkEnd w:id="61"/>
      <w:r>
        <w:t xml:space="preserve">. The </w:t>
      </w:r>
      <w:proofErr w:type="spellStart"/>
      <w:r>
        <w:t>subelements</w:t>
      </w:r>
      <w:proofErr w:type="spellEnd"/>
      <w:r>
        <w:t xml:space="preserve"> of the </w:t>
      </w:r>
      <w:proofErr w:type="spellStart"/>
      <w:r w:rsidRPr="008F4C20">
        <w:rPr>
          <w:rFonts w:ascii="Courier" w:hAnsi="Courier"/>
        </w:rPr>
        <w:t>opticalResiduals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proofErr w:type="spellStart"/>
            <w:r w:rsidRPr="001779DD">
              <w:rPr>
                <w:rFonts w:ascii="Courier" w:hAnsi="Courier"/>
                <w:b/>
              </w:rPr>
              <w:t>opticalResidual</w:t>
            </w:r>
            <w:proofErr w:type="spellEnd"/>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3A98DC40"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D10EA">
              <w:t xml:space="preserve">Table </w:t>
            </w:r>
            <w:r w:rsidR="005D10EA">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trkID</w:t>
            </w:r>
            <w:proofErr w:type="spellEnd"/>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207129F2"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5D10EA">
              <w:t xml:space="preserve">Table </w:t>
            </w:r>
            <w:r w:rsidR="005D10EA">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1A94721D" w:rsidR="008623B0" w:rsidRDefault="008623B0" w:rsidP="008623B0">
      <w:pPr>
        <w:pStyle w:val="Caption"/>
        <w:keepNext/>
      </w:pPr>
      <w:bookmarkStart w:id="62" w:name="_Ref474407674"/>
      <w:r>
        <w:t xml:space="preserve">Table </w:t>
      </w:r>
      <w:fldSimple w:instr=" SEQ Table \* ARABIC ">
        <w:r w:rsidR="005D10EA">
          <w:rPr>
            <w:noProof/>
          </w:rPr>
          <w:t>14</w:t>
        </w:r>
      </w:fldSimple>
      <w:bookmarkEnd w:id="62"/>
      <w:r>
        <w:t xml:space="preserve">. The </w:t>
      </w:r>
      <w:proofErr w:type="spellStart"/>
      <w:r>
        <w:t>subelements</w:t>
      </w:r>
      <w:proofErr w:type="spellEnd"/>
      <w:r>
        <w:t xml:space="preserve"> of the </w:t>
      </w:r>
      <w:proofErr w:type="spellStart"/>
      <w:r>
        <w:rPr>
          <w:rFonts w:ascii="Courier" w:hAnsi="Courier"/>
        </w:rPr>
        <w:t>radar</w:t>
      </w:r>
      <w:r w:rsidRPr="008F4C20">
        <w:rPr>
          <w:rFonts w:ascii="Courier" w:hAnsi="Courier"/>
        </w:rPr>
        <w:t>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proofErr w:type="spellStart"/>
            <w:r w:rsidRPr="001779DD">
              <w:rPr>
                <w:rFonts w:ascii="Courier" w:hAnsi="Courier"/>
                <w:b/>
              </w:rPr>
              <w:t>radarResidual</w:t>
            </w:r>
            <w:proofErr w:type="spellEnd"/>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10485068"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D10EA">
              <w:t xml:space="preserve">Table </w:t>
            </w:r>
            <w:r w:rsidR="005D10EA">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14C19EE4"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5D10EA">
              <w:t xml:space="preserve">Table </w:t>
            </w:r>
            <w:r w:rsidR="005D10EA">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63" w:name="_Ref474762124"/>
      <w:bookmarkStart w:id="64" w:name="_Toc519264564"/>
      <w:r>
        <w:lastRenderedPageBreak/>
        <w:t>ADES Low-level Elements</w:t>
      </w:r>
      <w:bookmarkEnd w:id="60"/>
      <w:bookmarkEnd w:id="63"/>
      <w:bookmarkEnd w:id="64"/>
    </w:p>
    <w:p w14:paraId="55995DA7" w14:textId="77777777" w:rsidR="008E7635" w:rsidRDefault="008E7635" w:rsidP="00F63C72"/>
    <w:p w14:paraId="197149DC" w14:textId="4E24918A" w:rsidR="00A717CB" w:rsidDel="005D10EA" w:rsidRDefault="00F931E0">
      <w:pPr>
        <w:jc w:val="left"/>
        <w:rPr>
          <w:del w:id="65" w:author="Microsoft Office User" w:date="2022-05-20T11:53:00Z"/>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fldSimple w:instr=" REF _Ref473059785 ">
        <w:ins w:id="66" w:author="Microsoft Office User" w:date="2022-05-20T11:54:00Z">
          <w:r w:rsidR="005D10EA" w:rsidRPr="00170F77">
            <w:t xml:space="preserve">Table </w:t>
          </w:r>
          <w:r w:rsidR="005D10EA">
            <w:rPr>
              <w:noProof/>
            </w:rPr>
            <w:t>16</w:t>
          </w:r>
        </w:ins>
        <w:del w:id="67" w:author="Microsoft Office User" w:date="2022-05-20T11:53:00Z">
          <w:r w:rsidR="00A717CB" w:rsidRPr="00170F77" w:rsidDel="005D10EA">
            <w:delText xml:space="preserve">Table </w:delText>
          </w:r>
          <w:r w:rsidR="00A717CB" w:rsidDel="005D10EA">
            <w:rPr>
              <w:noProof/>
            </w:rPr>
            <w:delText>16</w:delText>
          </w:r>
        </w:del>
      </w:fldSimple>
      <w:r w:rsidR="009A5B40">
        <w:t>)</w:t>
      </w:r>
      <w:r w:rsidR="003C2156">
        <w:t xml:space="preserve">, part of the </w:t>
      </w:r>
      <w:proofErr w:type="gramStart"/>
      <w:r w:rsidR="00A96EC1">
        <w:t>residuals</w:t>
      </w:r>
      <w:proofErr w:type="gramEnd"/>
      <w:r w:rsidR="00A96EC1">
        <w:t xml:space="preserve"> information (</w:t>
      </w:r>
      <w:r w:rsidR="00C43AED">
        <w:fldChar w:fldCharType="begin"/>
      </w:r>
      <w:r w:rsidR="00C43AED">
        <w:instrText xml:space="preserve"> REF _Ref474762991 </w:instrText>
      </w:r>
      <w:r w:rsidR="00C43AED">
        <w:fldChar w:fldCharType="separate"/>
      </w:r>
      <w:ins w:id="68" w:author="Microsoft Office User" w:date="2022-05-20T11:54:00Z">
        <w:r w:rsidR="005D10EA">
          <w:t xml:space="preserve">Table </w:t>
        </w:r>
        <w:r w:rsidR="005D10EA">
          <w:rPr>
            <w:noProof/>
          </w:rPr>
          <w:t>17</w:t>
        </w:r>
      </w:ins>
      <w:del w:id="69" w:author="Microsoft Office User" w:date="2022-05-20T11:53:00Z">
        <w:r w:rsidR="00A717CB" w:rsidDel="005D10EA">
          <w:br w:type="page"/>
        </w:r>
      </w:del>
    </w:p>
    <w:p w14:paraId="180410D4" w14:textId="1246F354" w:rsidR="003C2156" w:rsidRPr="008D360C" w:rsidRDefault="00A717CB" w:rsidP="008D360C">
      <w:pPr>
        <w:jc w:val="left"/>
        <w:rPr>
          <w:b/>
          <w:bCs/>
          <w:color w:val="4F81BD" w:themeColor="accent1"/>
          <w:sz w:val="18"/>
          <w:szCs w:val="18"/>
        </w:rPr>
      </w:pPr>
      <w:del w:id="70" w:author="Microsoft Office User" w:date="2022-05-20T11:53:00Z">
        <w:r w:rsidDel="005D10EA">
          <w:delText xml:space="preserve">Table </w:delText>
        </w:r>
        <w:r w:rsidDel="005D10EA">
          <w:rPr>
            <w:noProof/>
          </w:rPr>
          <w:delText>17</w:delText>
        </w:r>
      </w:del>
      <w:r w:rsidR="00C43AED">
        <w:rPr>
          <w:noProof/>
        </w:rPr>
        <w:fldChar w:fldCharType="end"/>
      </w:r>
      <w:r w:rsidR="00A96EC1">
        <w:t>)</w:t>
      </w:r>
      <w:r w:rsidR="003C2156">
        <w:t xml:space="preserve"> </w:t>
      </w:r>
      <w:proofErr w:type="gramStart"/>
      <w:r w:rsidR="003C2156">
        <w:t>or</w:t>
      </w:r>
      <w:proofErr w:type="gramEnd"/>
      <w:r w:rsidR="003C2156">
        <w:t xml:space="preserve"> part of the</w:t>
      </w:r>
      <w:r w:rsidR="00A96EC1">
        <w:t xml:space="preserve"> observation context (</w:t>
      </w:r>
      <w:fldSimple w:instr=" REF _Ref473211605 ">
        <w:r w:rsidR="005D10EA">
          <w:t xml:space="preserve">Table </w:t>
        </w:r>
        <w:r w:rsidR="005D10EA">
          <w:rPr>
            <w:noProof/>
          </w:rPr>
          <w:t>18</w:t>
        </w:r>
      </w:fldSimple>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1A334AC4"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ins w:id="71" w:author="Microsoft Office User" w:date="2022-05-19T16:03:00Z">
        <w:r w:rsidR="004C3A3A">
          <w:rPr>
            <w:rStyle w:val="FootnoteReference"/>
          </w:rPr>
          <w:footnoteReference w:id="2"/>
        </w:r>
      </w:ins>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fldSimple w:instr=" REF _Ref474847522 ">
        <w:r w:rsidR="005D10EA">
          <w:t xml:space="preserve">Figure </w:t>
        </w:r>
        <w:r w:rsidR="005D10EA">
          <w:rPr>
            <w:noProof/>
          </w:rPr>
          <w:t>1</w:t>
        </w:r>
      </w:fldSimple>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 xml:space="preserve">DP = </w:t>
      </w:r>
      <w:proofErr w:type="gramStart"/>
      <w:r w:rsidRPr="006C7649">
        <w:rPr>
          <w:rFonts w:ascii="Courier" w:hAnsi="Courier"/>
        </w:rPr>
        <w:t>CEILING(</w:t>
      </w:r>
      <w:proofErr w:type="gramEnd"/>
      <w:r w:rsidRPr="006C7649">
        <w:rPr>
          <w:rFonts w:ascii="Courier" w:hAnsi="Courier"/>
        </w:rPr>
        <w:t>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1B65D289" w14:textId="77777777" w:rsidR="00285243" w:rsidRDefault="00285243" w:rsidP="00F63C72"/>
    <w:p w14:paraId="34AD8A0B" w14:textId="77777777" w:rsidR="00285243" w:rsidRDefault="00285243" w:rsidP="00A55E23">
      <w:pPr>
        <w:keepNext/>
        <w:jc w:val="center"/>
      </w:pPr>
      <w:r>
        <w:rPr>
          <w:noProof/>
        </w:rPr>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58D96844" w:rsidR="00285243" w:rsidRDefault="00285243" w:rsidP="00285243">
      <w:pPr>
        <w:pStyle w:val="Caption"/>
      </w:pPr>
      <w:bookmarkStart w:id="78" w:name="_Ref474847522"/>
      <w:r>
        <w:t xml:space="preserve">Figure </w:t>
      </w:r>
      <w:fldSimple w:instr=" SEQ Figure \* ARABIC ">
        <w:r w:rsidR="005D10EA">
          <w:rPr>
            <w:noProof/>
          </w:rPr>
          <w:t>1</w:t>
        </w:r>
      </w:fldSimple>
      <w:bookmarkEnd w:id="78"/>
      <w:r>
        <w:t>. Suggested numerical precision in ADES observations for RA-DEC astrometry (left) and photometry (right) as a function of the measurement uncertainty.</w:t>
      </w:r>
    </w:p>
    <w:p w14:paraId="3D8C396A" w14:textId="341F7614" w:rsidR="009050EF" w:rsidRDefault="009050EF" w:rsidP="00F63C72">
      <w:r>
        <w:lastRenderedPageBreak/>
        <w:t>For other fields, besides measurements and uncertainties, the reported precision will depend on the circumstances</w:t>
      </w:r>
      <w:r w:rsidR="00BA69B0">
        <w:t>.</w:t>
      </w:r>
      <w:r>
        <w:t xml:space="preserve"> </w:t>
      </w:r>
      <w:r w:rsidR="00BA69B0">
        <w:fldChar w:fldCharType="begin"/>
      </w:r>
      <w:r w:rsidR="00BA69B0">
        <w:instrText xml:space="preserve"> REF _Ref477164826 \h </w:instrText>
      </w:r>
      <w:r w:rsidR="00BA69B0">
        <w:fldChar w:fldCharType="separate"/>
      </w:r>
      <w:r w:rsidR="005D10EA">
        <w:t xml:space="preserve">Table </w:t>
      </w:r>
      <w:r w:rsidR="005D10EA">
        <w:rPr>
          <w:noProof/>
        </w:rPr>
        <w:t>15</w:t>
      </w:r>
      <w:r w:rsidR="00BA69B0">
        <w:fldChar w:fldCharType="end"/>
      </w:r>
      <w:r w:rsidR="00BA69B0">
        <w:t xml:space="preserve"> </w:t>
      </w:r>
      <w:r>
        <w:t xml:space="preserve">provides recommended printing formats in both </w:t>
      </w:r>
      <w:r w:rsidRPr="00556EDF">
        <w:rPr>
          <w:rFonts w:ascii="Courier" w:hAnsi="Courier"/>
        </w:rPr>
        <w:t>FORTRAN</w:t>
      </w:r>
      <w:r>
        <w:t xml:space="preserve"> and </w:t>
      </w:r>
      <w:proofErr w:type="spellStart"/>
      <w:r w:rsidR="00556EDF" w:rsidRPr="00556EDF">
        <w:rPr>
          <w:rFonts w:ascii="Courier" w:hAnsi="Courier"/>
        </w:rPr>
        <w:t>printf</w:t>
      </w:r>
      <w:proofErr w:type="spellEnd"/>
      <w:r>
        <w:t xml:space="preserve"> styles as an aid to standardization.</w:t>
      </w:r>
    </w:p>
    <w:p w14:paraId="3F2482F7" w14:textId="77777777" w:rsidR="009050EF" w:rsidRDefault="009050EF" w:rsidP="00F63C72"/>
    <w:p w14:paraId="531F9F17" w14:textId="5246C5BA" w:rsidR="009050EF" w:rsidRDefault="009050EF" w:rsidP="009050EF">
      <w:pPr>
        <w:pStyle w:val="Caption"/>
        <w:keepNext/>
      </w:pPr>
      <w:bookmarkStart w:id="79" w:name="_Ref477164826"/>
      <w:r>
        <w:t xml:space="preserve">Table </w:t>
      </w:r>
      <w:fldSimple w:instr=" SEQ Table \* ARABIC ">
        <w:r w:rsidR="005D10EA">
          <w:rPr>
            <w:noProof/>
          </w:rPr>
          <w:t>15</w:t>
        </w:r>
      </w:fldSimple>
      <w:bookmarkEnd w:id="7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proofErr w:type="spellStart"/>
            <w:r w:rsidRPr="00556EDF">
              <w:rPr>
                <w:rFonts w:ascii="Courier" w:hAnsi="Courier"/>
                <w:b/>
                <w:sz w:val="22"/>
                <w:szCs w:val="22"/>
              </w:rPr>
              <w:t>printf</w:t>
            </w:r>
            <w:proofErr w:type="spellEnd"/>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proofErr w:type="spellStart"/>
            <w:r w:rsidRPr="00556EDF">
              <w:rPr>
                <w:rFonts w:ascii="Courier" w:hAnsi="Courier"/>
                <w:sz w:val="22"/>
                <w:szCs w:val="22"/>
              </w:rPr>
              <w:t>rmsCorr</w:t>
            </w:r>
            <w:proofErr w:type="spellEnd"/>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photAp</w:t>
            </w:r>
            <w:proofErr w:type="spellEnd"/>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logSNR</w:t>
            </w:r>
            <w:proofErr w:type="spellEnd"/>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proofErr w:type="spellStart"/>
            <w:r w:rsidRPr="00556EDF">
              <w:rPr>
                <w:rFonts w:ascii="Courier" w:hAnsi="Courier"/>
                <w:sz w:val="22"/>
                <w:szCs w:val="22"/>
              </w:rPr>
              <w:t>rmsFit</w:t>
            </w:r>
            <w:proofErr w:type="spellEnd"/>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43F9B3B5" w14:textId="77777777" w:rsidR="009050EF" w:rsidRDefault="009050EF" w:rsidP="009050EF">
      <w:pPr>
        <w:jc w:val="left"/>
      </w:pPr>
    </w:p>
    <w:p w14:paraId="074BE7CD" w14:textId="33C2FAD1" w:rsidR="009A5B40" w:rsidRDefault="009A5B40" w:rsidP="00F63C72">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w:t>
      </w:r>
      <w:r w:rsidR="006B58B4">
        <w:t xml:space="preserve">String </w:t>
      </w:r>
      <w:r>
        <w:t>characters including the 52 upper and lower case ASCII letters, the ten ASCII numerals</w:t>
      </w:r>
      <w:r w:rsidR="00B948FE">
        <w:t xml:space="preserve">, </w:t>
      </w:r>
      <w:proofErr w:type="gramStart"/>
      <w:r w:rsidR="00B948FE">
        <w:t xml:space="preserve">blank, </w:t>
      </w:r>
      <w:r>
        <w:t xml:space="preserve"> and</w:t>
      </w:r>
      <w:proofErr w:type="gramEnd"/>
      <w:r>
        <w:t xml:space="preserve"> the underscore character "</w:t>
      </w:r>
      <w:r w:rsidRPr="009A5B40">
        <w:rPr>
          <w:rFonts w:ascii="Courier" w:hAnsi="Courier"/>
        </w:rPr>
        <w:t>_</w:t>
      </w:r>
      <w:r>
        <w:t>".</w:t>
      </w:r>
      <w:r w:rsidR="00B948FE">
        <w:t xml:space="preserve"> Empty or blank elements in XML are disallowed.</w:t>
      </w:r>
    </w:p>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proofErr w:type="spellStart"/>
      <w:r w:rsidRPr="004F0FF3">
        <w:rPr>
          <w:rFonts w:ascii="Courier" w:hAnsi="Courier"/>
        </w:rPr>
        <w:t>stn</w:t>
      </w:r>
      <w:proofErr w:type="spellEnd"/>
      <w:r w:rsidRPr="004F0FF3">
        <w:t xml:space="preserve">, </w:t>
      </w:r>
      <w:proofErr w:type="spellStart"/>
      <w:r w:rsidRPr="004F0FF3">
        <w:rPr>
          <w:rFonts w:ascii="Courier" w:hAnsi="Courier"/>
        </w:rPr>
        <w:t>trx</w:t>
      </w:r>
      <w:proofErr w:type="spellEnd"/>
      <w:r w:rsidRPr="004F0FF3">
        <w:t xml:space="preserve">, </w:t>
      </w:r>
      <w:proofErr w:type="spellStart"/>
      <w:r w:rsidRPr="004F0FF3">
        <w:rPr>
          <w:rFonts w:ascii="Courier" w:hAnsi="Courier"/>
        </w:rPr>
        <w:t>rcv</w:t>
      </w:r>
      <w:proofErr w:type="spellEnd"/>
    </w:p>
    <w:p w14:paraId="64CCE08E" w14:textId="68EA3CDA" w:rsidR="004B461D" w:rsidRPr="004F0FF3" w:rsidRDefault="004B461D" w:rsidP="004B461D">
      <w:pPr>
        <w:pStyle w:val="ListParagraph"/>
        <w:numPr>
          <w:ilvl w:val="0"/>
          <w:numId w:val="39"/>
        </w:numPr>
      </w:pPr>
      <w:r w:rsidRPr="004F0FF3">
        <w:t xml:space="preserve">Star catalogs: </w:t>
      </w:r>
      <w:proofErr w:type="spellStart"/>
      <w:r w:rsidRPr="004F0FF3">
        <w:rPr>
          <w:rFonts w:ascii="Courier" w:hAnsi="Courier"/>
        </w:rPr>
        <w:t>astCat</w:t>
      </w:r>
      <w:proofErr w:type="spellEnd"/>
      <w:r w:rsidRPr="004F0FF3">
        <w:t xml:space="preserve">, </w:t>
      </w:r>
      <w:proofErr w:type="spellStart"/>
      <w:r w:rsidRPr="004F0FF3">
        <w:rPr>
          <w:rFonts w:ascii="Courier" w:hAnsi="Courier"/>
        </w:rPr>
        <w:t>photCat</w:t>
      </w:r>
      <w:proofErr w:type="spellEnd"/>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proofErr w:type="spellStart"/>
      <w:r w:rsidRPr="004F0FF3">
        <w:rPr>
          <w:rFonts w:ascii="Courier" w:hAnsi="Courier"/>
        </w:rPr>
        <w:t>photMod</w:t>
      </w:r>
      <w:proofErr w:type="spellEnd"/>
    </w:p>
    <w:p w14:paraId="601D27F7" w14:textId="7F063A82" w:rsidR="004B461D" w:rsidRDefault="004B461D" w:rsidP="004B461D">
      <w:pPr>
        <w:rPr>
          <w:ins w:id="80" w:author="Microsoft Office User" w:date="2022-05-23T16:36:00Z"/>
        </w:rPr>
      </w:pPr>
      <w:r w:rsidRPr="004F0FF3">
        <w:t xml:space="preserve">In the case of </w:t>
      </w:r>
      <w:proofErr w:type="spellStart"/>
      <w:r w:rsidRPr="004F0FF3">
        <w:t>photMod</w:t>
      </w:r>
      <w:proofErr w:type="spellEnd"/>
      <w:r w:rsidRPr="004F0FF3">
        <w:t>, the MPC list is not restrictive, but is intended to aid standardization</w:t>
      </w:r>
      <w:ins w:id="81" w:author="Microsoft Office User" w:date="2022-05-23T16:36:00Z">
        <w:r w:rsidR="009E5C29">
          <w:t>.</w:t>
        </w:r>
      </w:ins>
    </w:p>
    <w:p w14:paraId="2CFF863D" w14:textId="61CD931F" w:rsidR="009E5C29" w:rsidRDefault="009E5C29" w:rsidP="004B461D">
      <w:pPr>
        <w:rPr>
          <w:ins w:id="82" w:author="Microsoft Office User" w:date="2022-05-23T16:36:00Z"/>
        </w:rPr>
      </w:pPr>
    </w:p>
    <w:p w14:paraId="2691F89C" w14:textId="1E961E77" w:rsidR="009E5C29" w:rsidRDefault="009E5C29" w:rsidP="004B461D">
      <w:ins w:id="83" w:author="Microsoft Office User" w:date="2022-05-23T16:36:00Z">
        <w:r>
          <w:t xml:space="preserve">In the following, </w:t>
        </w:r>
      </w:ins>
      <w:ins w:id="84" w:author="Microsoft Office User" w:date="2022-05-23T16:37:00Z">
        <w:r>
          <w:t xml:space="preserve">the decimal point is optional </w:t>
        </w:r>
      </w:ins>
      <w:ins w:id="85" w:author="Microsoft Office User" w:date="2022-05-23T16:38:00Z">
        <w:r>
          <w:t>for decimal numbers (e.g., ‘1’ is valid)</w:t>
        </w:r>
      </w:ins>
      <w:ins w:id="86" w:author="Microsoft Office User" w:date="2022-05-23T16:37:00Z">
        <w:r>
          <w:t xml:space="preserve">, but </w:t>
        </w:r>
      </w:ins>
      <w:ins w:id="87" w:author="Microsoft Office User" w:date="2022-05-23T16:38:00Z">
        <w:r>
          <w:t>if the decimal point is present the integer portion of the numbe</w:t>
        </w:r>
      </w:ins>
      <w:ins w:id="88" w:author="Microsoft Office User" w:date="2022-05-23T16:39:00Z">
        <w:r>
          <w:t>r must be explicit (e.g., ‘-0.1’ is valid, but ‘-.1’ is invalid).</w:t>
        </w:r>
      </w:ins>
      <w:ins w:id="89" w:author="Microsoft Office User" w:date="2022-05-24T21:35:00Z">
        <w:r w:rsidR="00DA6D83">
          <w:t xml:space="preserve"> Also, leading zeros in the </w:t>
        </w:r>
      </w:ins>
      <w:ins w:id="90" w:author="Microsoft Office User" w:date="2022-05-24T21:36:00Z">
        <w:r w:rsidR="00DA6D83">
          <w:t>integer</w:t>
        </w:r>
      </w:ins>
      <w:ins w:id="91" w:author="Microsoft Office User" w:date="2022-05-24T21:35:00Z">
        <w:r w:rsidR="00DA6D83">
          <w:t xml:space="preserve"> portion are invalid.</w:t>
        </w:r>
      </w:ins>
    </w:p>
    <w:p w14:paraId="16B796AE" w14:textId="3DF9EA9B" w:rsidR="00AB59D0" w:rsidRDefault="00AB59D0">
      <w:pPr>
        <w:jc w:val="left"/>
      </w:pPr>
      <w:r>
        <w:br w:type="page"/>
      </w:r>
    </w:p>
    <w:p w14:paraId="3F31E8F7" w14:textId="63BF34BC" w:rsidR="00515502" w:rsidRPr="00170F77" w:rsidRDefault="00515502" w:rsidP="00F63C72">
      <w:pPr>
        <w:pStyle w:val="Caption"/>
      </w:pPr>
      <w:bookmarkStart w:id="92" w:name="_Ref473059785"/>
      <w:bookmarkStart w:id="93" w:name="_Ref473020147"/>
      <w:r w:rsidRPr="00170F77">
        <w:lastRenderedPageBreak/>
        <w:t xml:space="preserve">Table </w:t>
      </w:r>
      <w:fldSimple w:instr=" SEQ Table \* ARABIC ">
        <w:r w:rsidR="005D10EA">
          <w:rPr>
            <w:noProof/>
          </w:rPr>
          <w:t>16</w:t>
        </w:r>
      </w:fldSimple>
      <w:bookmarkEnd w:id="92"/>
      <w:r w:rsidR="001D4858">
        <w:t xml:space="preserve">. Observation </w:t>
      </w:r>
      <w:r w:rsidRPr="00170F77">
        <w:t xml:space="preserve">elements and their descriptions. </w:t>
      </w:r>
      <w:r w:rsidR="007448F6">
        <w:t xml:space="preserve">Elements associated with a grouping as discussed in Sec. </w:t>
      </w:r>
      <w:fldSimple w:instr=" REF _Ref473301578 \r ">
        <w:r w:rsidR="005D10EA">
          <w:t>4.2</w:t>
        </w:r>
      </w:fldSimple>
      <w:r w:rsidR="007448F6">
        <w:t xml:space="preserve">  and </w:t>
      </w:r>
      <w:fldSimple w:instr=" REF _Ref473215016 ">
        <w:r w:rsidR="005D10EA">
          <w:t xml:space="preserve">Table </w:t>
        </w:r>
        <w:r w:rsidR="005D10EA">
          <w:rPr>
            <w:noProof/>
          </w:rPr>
          <w:t>3</w:t>
        </w:r>
      </w:fldSimple>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proofErr w:type="spellStart"/>
            <w:r w:rsidRPr="00BA69B0">
              <w:rPr>
                <w:rFonts w:ascii="Courier" w:hAnsi="Courier"/>
                <w:sz w:val="22"/>
                <w:szCs w:val="22"/>
              </w:rPr>
              <w:t>permID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5B23DB8D"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D10EA">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4D0F0C07"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5D10EA">
              <w:t xml:space="preserve">Table </w:t>
            </w:r>
            <w:r w:rsidR="005D10EA">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ins w:id="94" w:author="Microsoft Office User" w:date="2022-05-19T16:06:00Z">
              <w:r w:rsidR="00353ED6">
                <w:rPr>
                  <w:sz w:val="22"/>
                  <w:szCs w:val="22"/>
                </w:rPr>
                <w:t xml:space="preserve"> </w:t>
              </w:r>
            </w:ins>
            <w:ins w:id="95" w:author="Microsoft Office User" w:date="2022-05-20T09:23:00Z">
              <w:r w:rsidR="00714CA1">
                <w:rPr>
                  <w:sz w:val="22"/>
                  <w:szCs w:val="22"/>
                </w:rPr>
                <w:t>M</w:t>
              </w:r>
            </w:ins>
            <w:ins w:id="96" w:author="Microsoft Office User" w:date="2022-05-20T09:21:00Z">
              <w:r w:rsidR="00714CA1">
                <w:rPr>
                  <w:sz w:val="22"/>
                  <w:szCs w:val="22"/>
                </w:rPr>
                <w:t>aximum width</w:t>
              </w:r>
            </w:ins>
            <w:ins w:id="97" w:author="Microsoft Office User" w:date="2022-05-19T16:06:00Z">
              <w:r w:rsidR="00353ED6">
                <w:rPr>
                  <w:sz w:val="22"/>
                  <w:szCs w:val="22"/>
                </w:rPr>
                <w:t xml:space="preserve"> </w:t>
              </w:r>
            </w:ins>
            <w:ins w:id="98" w:author="Microsoft Office User" w:date="2022-05-20T09:24:00Z">
              <w:r w:rsidR="00714CA1">
                <w:rPr>
                  <w:sz w:val="22"/>
                  <w:szCs w:val="22"/>
                </w:rPr>
                <w:t xml:space="preserve">of </w:t>
              </w:r>
            </w:ins>
            <w:ins w:id="99" w:author="Microsoft Office User" w:date="2022-05-19T16:06:00Z">
              <w:r w:rsidR="00353ED6">
                <w:rPr>
                  <w:sz w:val="22"/>
                  <w:szCs w:val="22"/>
                </w:rPr>
                <w:t>25 characters.</w:t>
              </w:r>
            </w:ins>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provID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101539FC"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D10EA">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025F9EAE"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5D10EA">
              <w:t xml:space="preserve">Table </w:t>
            </w:r>
            <w:r w:rsidR="005D10EA">
              <w:rPr>
                <w:noProof/>
              </w:rPr>
              <w:t>5</w:t>
            </w:r>
            <w:r w:rsidRPr="00BA69B0">
              <w:rPr>
                <w:sz w:val="22"/>
                <w:szCs w:val="22"/>
              </w:rPr>
              <w:fldChar w:fldCharType="end"/>
            </w:r>
            <w:r w:rsidRPr="00BA69B0">
              <w:rPr>
                <w:sz w:val="22"/>
                <w:szCs w:val="22"/>
              </w:rPr>
              <w:t xml:space="preserve"> for examples.</w:t>
            </w:r>
            <w:ins w:id="100" w:author="Microsoft Office User" w:date="2022-05-19T16:06:00Z">
              <w:r w:rsidR="00353ED6">
                <w:rPr>
                  <w:sz w:val="22"/>
                  <w:szCs w:val="22"/>
                </w:rPr>
                <w:t xml:space="preserve"> </w:t>
              </w:r>
            </w:ins>
            <w:ins w:id="101" w:author="Microsoft Office User" w:date="2022-05-20T09:24:00Z">
              <w:r w:rsidR="00714CA1">
                <w:rPr>
                  <w:sz w:val="22"/>
                  <w:szCs w:val="22"/>
                </w:rPr>
                <w:t>Maximum</w:t>
              </w:r>
            </w:ins>
            <w:ins w:id="102" w:author="Microsoft Office User" w:date="2022-05-20T09:21:00Z">
              <w:r w:rsidR="00714CA1">
                <w:rPr>
                  <w:sz w:val="22"/>
                  <w:szCs w:val="22"/>
                </w:rPr>
                <w:t xml:space="preserve"> width</w:t>
              </w:r>
            </w:ins>
            <w:ins w:id="103" w:author="Microsoft Office User" w:date="2022-05-19T16:06:00Z">
              <w:r w:rsidR="00353ED6">
                <w:rPr>
                  <w:sz w:val="22"/>
                  <w:szCs w:val="22"/>
                </w:rPr>
                <w:t xml:space="preserve"> of 25 characters.</w:t>
              </w:r>
            </w:ins>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proofErr w:type="spellStart"/>
            <w:r w:rsidRPr="00BA69B0">
              <w:rPr>
                <w:rFonts w:ascii="Courier" w:hAnsi="Courier"/>
                <w:sz w:val="22"/>
                <w:szCs w:val="22"/>
              </w:rPr>
              <w:t>artSat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25ED894" w:rsidR="00A04107" w:rsidRPr="00BA69B0" w:rsidRDefault="00A04107" w:rsidP="00031895">
            <w:pPr>
              <w:jc w:val="left"/>
              <w:rPr>
                <w:sz w:val="22"/>
                <w:szCs w:val="22"/>
              </w:rPr>
            </w:pPr>
            <w:r w:rsidRPr="00BA69B0">
              <w:rPr>
                <w:sz w:val="22"/>
                <w:szCs w:val="22"/>
              </w:rPr>
              <w:t>String.</w:t>
            </w:r>
            <w:ins w:id="104" w:author="Microsoft Office User" w:date="2022-05-19T16:06:00Z">
              <w:r w:rsidR="00353ED6">
                <w:rPr>
                  <w:sz w:val="22"/>
                  <w:szCs w:val="22"/>
                </w:rPr>
                <w:t xml:space="preserve"> </w:t>
              </w:r>
            </w:ins>
            <w:ins w:id="105" w:author="Microsoft Office User" w:date="2022-05-20T09:24:00Z">
              <w:r w:rsidR="00714CA1">
                <w:rPr>
                  <w:sz w:val="22"/>
                  <w:szCs w:val="22"/>
                </w:rPr>
                <w:t>Maximum</w:t>
              </w:r>
            </w:ins>
            <w:ins w:id="106" w:author="Microsoft Office User" w:date="2022-05-20T09:21:00Z">
              <w:r w:rsidR="00714CA1">
                <w:rPr>
                  <w:sz w:val="22"/>
                  <w:szCs w:val="22"/>
                </w:rPr>
                <w:t xml:space="preserve"> width</w:t>
              </w:r>
            </w:ins>
            <w:ins w:id="107" w:author="Microsoft Office User" w:date="2022-05-19T16:06:00Z">
              <w:r w:rsidR="00353ED6">
                <w:rPr>
                  <w:sz w:val="22"/>
                  <w:szCs w:val="22"/>
                </w:rPr>
                <w:t xml:space="preserve"> of 25 characters.</w:t>
              </w:r>
            </w:ins>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trkSub</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108DEB49"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D10EA">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obsID</w:t>
            </w:r>
            <w:proofErr w:type="spellEnd"/>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410D3BB4" w:rsidR="00515502" w:rsidRPr="00BA69B0" w:rsidRDefault="00C7257D" w:rsidP="0003189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proofErr w:type="spellStart"/>
            <w:r>
              <w:rPr>
                <w:rFonts w:ascii="Courier" w:hAnsi="Courier"/>
                <w:sz w:val="22"/>
                <w:szCs w:val="22"/>
              </w:rPr>
              <w:t>obsSub</w:t>
            </w:r>
            <w:r w:rsidRPr="00BA69B0">
              <w:rPr>
                <w:rFonts w:ascii="Courier" w:hAnsi="Courier"/>
                <w:sz w:val="22"/>
                <w:szCs w:val="22"/>
              </w:rPr>
              <w:t>ID</w:t>
            </w:r>
            <w:proofErr w:type="spellEnd"/>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698F5C8" w:rsidR="008D360C" w:rsidRPr="00BA69B0" w:rsidRDefault="008D360C" w:rsidP="0069222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proofErr w:type="spellStart"/>
            <w:r w:rsidRPr="00BA69B0">
              <w:rPr>
                <w:rFonts w:ascii="Courier" w:hAnsi="Courier"/>
                <w:sz w:val="22"/>
                <w:szCs w:val="22"/>
              </w:rPr>
              <w:t>trkID</w:t>
            </w:r>
            <w:proofErr w:type="spellEnd"/>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w:t>
            </w:r>
            <w:r w:rsidR="008D360C">
              <w:rPr>
                <w:rFonts w:ascii="Courier" w:hAnsi="Courier"/>
                <w:sz w:val="22"/>
                <w:szCs w:val="22"/>
              </w:rPr>
              <w:t>MPC</w:t>
            </w:r>
            <w:proofErr w:type="spellEnd"/>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w:t>
            </w:r>
            <w:proofErr w:type="spellStart"/>
            <w:r w:rsidRPr="00944935">
              <w:rPr>
                <w:sz w:val="22"/>
                <w:szCs w:val="22"/>
              </w:rPr>
              <w:t>trkSub</w:t>
            </w:r>
            <w:proofErr w:type="spellEnd"/>
            <w:r w:rsidRPr="00944935">
              <w:rPr>
                <w:sz w:val="22"/>
                <w:szCs w:val="22"/>
              </w:rPr>
              <w:t xml:space="preserve">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1732F2FD"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ins w:id="108" w:author="Microsoft Office User" w:date="2022-05-20T21:57:00Z">
              <w:r w:rsidR="005D10EA">
                <w:rPr>
                  <w:sz w:val="22"/>
                  <w:szCs w:val="22"/>
                </w:rPr>
                <w:t xml:space="preserve">values </w:t>
              </w:r>
            </w:ins>
            <w:del w:id="109" w:author="Microsoft Office User" w:date="2022-05-20T21:57:00Z">
              <w:r w:rsidR="00397EC3" w:rsidRPr="00BA69B0" w:rsidDel="005D10EA">
                <w:rPr>
                  <w:sz w:val="22"/>
                  <w:szCs w:val="22"/>
                </w:rPr>
                <w:delText xml:space="preserve">field names </w:delText>
              </w:r>
            </w:del>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stn</w:t>
            </w:r>
            <w:proofErr w:type="spellEnd"/>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proofErr w:type="spellStart"/>
            <w:r w:rsidR="00B10AF1" w:rsidRPr="00BA69B0">
              <w:rPr>
                <w:rFonts w:ascii="Courier" w:hAnsi="Courier"/>
                <w:sz w:val="22"/>
                <w:szCs w:val="22"/>
              </w:rPr>
              <w:t>stn</w:t>
            </w:r>
            <w:proofErr w:type="spellEnd"/>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trx</w:t>
            </w:r>
            <w:proofErr w:type="spellEnd"/>
          </w:p>
          <w:p w14:paraId="76667948"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rcv</w:t>
            </w:r>
            <w:proofErr w:type="spellEnd"/>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proofErr w:type="spellStart"/>
            <w:r w:rsidRPr="00BA69B0">
              <w:rPr>
                <w:rFonts w:ascii="Courier" w:hAnsi="Courier"/>
                <w:sz w:val="22"/>
                <w:szCs w:val="22"/>
              </w:rPr>
              <w:t>trx</w:t>
            </w:r>
            <w:proofErr w:type="spellEnd"/>
            <w:r w:rsidRPr="00BA69B0">
              <w:rPr>
                <w:sz w:val="22"/>
                <w:szCs w:val="22"/>
              </w:rPr>
              <w:t xml:space="preserve"> and </w:t>
            </w:r>
            <w:proofErr w:type="spellStart"/>
            <w:r w:rsidRPr="00BA69B0">
              <w:rPr>
                <w:rFonts w:ascii="Courier" w:hAnsi="Courier"/>
                <w:sz w:val="22"/>
                <w:szCs w:val="22"/>
              </w:rPr>
              <w:t>rcv</w:t>
            </w:r>
            <w:proofErr w:type="spellEnd"/>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1858E99A" w:rsidR="00397EC3" w:rsidRPr="0025541C" w:rsidRDefault="002D1690" w:rsidP="004B5F0B">
            <w:pPr>
              <w:jc w:val="left"/>
              <w:rPr>
                <w:sz w:val="22"/>
                <w:szCs w:val="22"/>
              </w:rPr>
            </w:pPr>
            <w:r w:rsidRPr="00BA69B0">
              <w:rPr>
                <w:sz w:val="22"/>
                <w:szCs w:val="22"/>
              </w:rPr>
              <w:t>An integer.</w:t>
            </w:r>
            <w:ins w:id="110" w:author="Microsoft Office User" w:date="2022-05-20T11:43:00Z">
              <w:r w:rsidR="000B02D9">
                <w:rPr>
                  <w:sz w:val="22"/>
                  <w:szCs w:val="22"/>
                </w:rPr>
                <w:t xml:space="preserve"> Maximum width of 9 characters.</w:t>
              </w:r>
            </w:ins>
            <w:r w:rsidRPr="00BA69B0">
              <w:rPr>
                <w:sz w:val="22"/>
                <w:szCs w:val="22"/>
              </w:rPr>
              <w:t xml:space="preserve">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w:t>
            </w:r>
            <w:proofErr w:type="spellStart"/>
            <w:r w:rsidRPr="00BA69B0">
              <w:rPr>
                <w:sz w:val="22"/>
                <w:szCs w:val="22"/>
              </w:rPr>
              <w:t>R</w:t>
            </w:r>
            <w:r w:rsidRPr="00BA69B0">
              <w:rPr>
                <w:sz w:val="22"/>
                <w:szCs w:val="22"/>
                <w:vertAlign w:val="subscript"/>
              </w:rPr>
              <w:t>xy</w:t>
            </w:r>
            <w:proofErr w:type="spellEnd"/>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5D455E67" w:rsidR="00FF5297" w:rsidRPr="00BA69B0" w:rsidRDefault="003577F1" w:rsidP="00031895">
            <w:pPr>
              <w:jc w:val="left"/>
              <w:rPr>
                <w:sz w:val="22"/>
                <w:szCs w:val="22"/>
              </w:rPr>
            </w:pPr>
            <w:del w:id="111" w:author="Microsoft Office User" w:date="2022-05-19T16:10:00Z">
              <w:r w:rsidRPr="00BA69B0" w:rsidDel="0025541C">
                <w:rPr>
                  <w:sz w:val="22"/>
                  <w:szCs w:val="22"/>
                </w:rPr>
                <w:delText>Decimal number</w:delText>
              </w:r>
            </w:del>
            <w:ins w:id="112" w:author="Microsoft Office User" w:date="2022-05-23T16:41:00Z">
              <w:r w:rsidR="00077976">
                <w:rPr>
                  <w:sz w:val="22"/>
                  <w:szCs w:val="22"/>
                </w:rPr>
                <w:t>Decimal number</w:t>
              </w:r>
            </w:ins>
            <w:r w:rsidRPr="00BA69B0">
              <w:rPr>
                <w:sz w:val="22"/>
                <w:szCs w:val="22"/>
              </w:rPr>
              <w:t xml:space="preserve">. </w:t>
            </w:r>
            <w:ins w:id="113" w:author="Microsoft Office User" w:date="2022-05-20T11:43:00Z">
              <w:r w:rsidR="000B02D9">
                <w:rPr>
                  <w:sz w:val="22"/>
                  <w:szCs w:val="22"/>
                </w:rPr>
                <w:t xml:space="preserve">Maximum width of </w:t>
              </w:r>
            </w:ins>
            <w:ins w:id="114" w:author="Microsoft Office User" w:date="2022-05-23T16:40:00Z">
              <w:r w:rsidR="00077976">
                <w:rPr>
                  <w:sz w:val="22"/>
                  <w:szCs w:val="22"/>
                </w:rPr>
                <w:t>13</w:t>
              </w:r>
            </w:ins>
            <w:ins w:id="115" w:author="Microsoft Office User" w:date="2022-05-20T11:43:00Z">
              <w:r w:rsidR="000B02D9">
                <w:rPr>
                  <w:sz w:val="22"/>
                  <w:szCs w:val="22"/>
                </w:rPr>
                <w:t xml:space="preserve"> characters plus optional sign. </w:t>
              </w:r>
            </w:ins>
            <w:r w:rsidRPr="00BA69B0">
              <w:rPr>
                <w:sz w:val="22"/>
                <w:szCs w:val="22"/>
              </w:rPr>
              <w:t>The number of digits provided should be consistent with the uncertainty in the coordinates.</w:t>
            </w:r>
            <w:ins w:id="116" w:author="Microsoft Office User" w:date="2022-05-19T16:12:00Z">
              <w:r w:rsidR="0025541C">
                <w:rPr>
                  <w:sz w:val="22"/>
                  <w:szCs w:val="22"/>
                </w:rPr>
                <w:t xml:space="preserve"> </w:t>
              </w:r>
            </w:ins>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606B8976" w:rsidR="003577F1" w:rsidRPr="00BA69B0" w:rsidRDefault="0025541C" w:rsidP="00031895">
            <w:pPr>
              <w:jc w:val="left"/>
              <w:rPr>
                <w:sz w:val="22"/>
                <w:szCs w:val="22"/>
              </w:rPr>
            </w:pPr>
            <w:ins w:id="117" w:author="Microsoft Office User" w:date="2022-05-19T16:13:00Z">
              <w:r>
                <w:rPr>
                  <w:sz w:val="22"/>
                  <w:szCs w:val="22"/>
                </w:rPr>
                <w:t>Number in decimal or exponential form</w:t>
              </w:r>
              <w:r w:rsidRPr="00BA69B0">
                <w:rPr>
                  <w:sz w:val="22"/>
                  <w:szCs w:val="22"/>
                </w:rPr>
                <w:t xml:space="preserve">. </w:t>
              </w:r>
            </w:ins>
            <w:ins w:id="118" w:author="Microsoft Office User" w:date="2022-05-20T11:44:00Z">
              <w:r w:rsidR="000B02D9">
                <w:rPr>
                  <w:sz w:val="22"/>
                  <w:szCs w:val="22"/>
                </w:rPr>
                <w:t xml:space="preserve">Maximum width of 20 characters plus optional sign. </w:t>
              </w:r>
            </w:ins>
            <w:del w:id="119" w:author="Microsoft Office User" w:date="2022-05-19T16:13:00Z">
              <w:r w:rsidR="003577F1" w:rsidRPr="00BA69B0" w:rsidDel="0025541C">
                <w:rPr>
                  <w:sz w:val="22"/>
                  <w:szCs w:val="22"/>
                </w:rPr>
                <w:delText xml:space="preserve">Decimal number. </w:delText>
              </w:r>
            </w:del>
            <w:r w:rsidR="003577F1" w:rsidRPr="00BA69B0">
              <w:rPr>
                <w:sz w:val="22"/>
                <w:szCs w:val="22"/>
              </w:rPr>
              <w:t>The number of digits provided should be consistent with the uncertainty in the coordinates.</w:t>
            </w:r>
            <w:ins w:id="120" w:author="Microsoft Office User" w:date="2022-05-19T16:13:00Z">
              <w:r>
                <w:rPr>
                  <w:sz w:val="22"/>
                  <w:szCs w:val="22"/>
                </w:rPr>
                <w:t xml:space="preserve"> </w:t>
              </w:r>
            </w:ins>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6AEF476D" w:rsidR="00CA75E0" w:rsidRPr="00BA69B0" w:rsidRDefault="00CA75E0" w:rsidP="00031895">
            <w:pPr>
              <w:jc w:val="left"/>
              <w:rPr>
                <w:sz w:val="22"/>
                <w:szCs w:val="22"/>
              </w:rPr>
            </w:pPr>
            <w:r w:rsidRPr="00BA69B0">
              <w:rPr>
                <w:sz w:val="22"/>
                <w:szCs w:val="22"/>
              </w:rPr>
              <w:t>Program code assigned by the MPC</w:t>
            </w:r>
            <w:ins w:id="121" w:author="Microsoft Office User" w:date="2022-05-19T16:15:00Z">
              <w:r w:rsidR="006B54E8">
                <w:rPr>
                  <w:sz w:val="22"/>
                  <w:szCs w:val="22"/>
                </w:rPr>
                <w:t>.</w:t>
              </w:r>
            </w:ins>
            <w:del w:id="122" w:author="Microsoft Office User" w:date="2022-05-19T16:15:00Z">
              <w:r w:rsidRPr="00BA69B0" w:rsidDel="006B54E8">
                <w:rPr>
                  <w:sz w:val="22"/>
                  <w:szCs w:val="22"/>
                </w:rPr>
                <w:delText>, and u</w:delText>
              </w:r>
            </w:del>
            <w:ins w:id="123" w:author="Microsoft Office User" w:date="2022-05-19T16:15:00Z">
              <w:r w:rsidR="006B54E8">
                <w:rPr>
                  <w:sz w:val="22"/>
                  <w:szCs w:val="22"/>
                </w:rPr>
                <w:t xml:space="preserve"> U</w:t>
              </w:r>
            </w:ins>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proofErr w:type="spellStart"/>
            <w:r w:rsidRPr="00BA69B0">
              <w:rPr>
                <w:rFonts w:ascii="Courier" w:hAnsi="Courier"/>
                <w:sz w:val="22"/>
                <w:szCs w:val="22"/>
              </w:rPr>
              <w:t>obsTime</w:t>
            </w:r>
            <w:proofErr w:type="spellEnd"/>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proofErr w:type="spellStart"/>
            <w:r w:rsidRPr="00BA69B0">
              <w:rPr>
                <w:rFonts w:ascii="Courier" w:hAnsi="Courier"/>
                <w:sz w:val="22"/>
                <w:szCs w:val="22"/>
              </w:rPr>
              <w:t>obsTime</w:t>
            </w:r>
            <w:proofErr w:type="spellEnd"/>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32AEDB69"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proofErr w:type="spellStart"/>
            <w:r w:rsidRPr="00BA69B0">
              <w:rPr>
                <w:rFonts w:ascii="Courier" w:hAnsi="Courier" w:cs="Courier New"/>
                <w:sz w:val="22"/>
                <w:szCs w:val="22"/>
              </w:rPr>
              <w:t>yyyy-mm-ddThh:</w:t>
            </w:r>
            <w:proofErr w:type="gramStart"/>
            <w:r w:rsidRPr="00BA69B0">
              <w:rPr>
                <w:rFonts w:ascii="Courier" w:hAnsi="Courier" w:cs="Courier New"/>
                <w:sz w:val="22"/>
                <w:szCs w:val="22"/>
              </w:rPr>
              <w:t>mm:ss</w:t>
            </w:r>
            <w:proofErr w:type="gramEnd"/>
            <w:r w:rsidRPr="00BA69B0">
              <w:rPr>
                <w:rFonts w:ascii="Courier" w:hAnsi="Courier" w:cs="Courier New"/>
                <w:sz w:val="22"/>
                <w:szCs w:val="22"/>
              </w:rPr>
              <w:t>.sssZ</w:t>
            </w:r>
            <w:proofErr w:type="spellEnd"/>
            <w:r w:rsidRPr="00BA69B0">
              <w:rPr>
                <w:sz w:val="22"/>
                <w:szCs w:val="22"/>
              </w:rPr>
              <w:t xml:space="preserve">. </w:t>
            </w:r>
            <w:r w:rsidRPr="00BA69B0">
              <w:rPr>
                <w:sz w:val="22"/>
                <w:szCs w:val="22"/>
              </w:rPr>
              <w:br/>
              <w:t xml:space="preserve">The reported time precision </w:t>
            </w:r>
            <w:del w:id="124" w:author="Microsoft Office User" w:date="2022-05-19T16:18:00Z">
              <w:r w:rsidRPr="00BA69B0" w:rsidDel="006B54E8">
                <w:rPr>
                  <w:sz w:val="22"/>
                  <w:szCs w:val="22"/>
                </w:rPr>
                <w:delText xml:space="preserve">may be greater than shown in the example above, but </w:delText>
              </w:r>
            </w:del>
            <w:r w:rsidRPr="00BA69B0">
              <w:rPr>
                <w:sz w:val="22"/>
                <w:szCs w:val="22"/>
              </w:rPr>
              <w:t>should be appropriate for the astrometric accuracy</w:t>
            </w:r>
            <w:ins w:id="125" w:author="Microsoft Office User" w:date="2022-05-20T11:44:00Z">
              <w:r w:rsidR="00DB482A">
                <w:rPr>
                  <w:sz w:val="22"/>
                  <w:szCs w:val="22"/>
                </w:rPr>
                <w:t>, but n</w:t>
              </w:r>
            </w:ins>
            <w:ins w:id="126" w:author="Microsoft Office User" w:date="2022-05-19T16:17:00Z">
              <w:r w:rsidR="006B54E8">
                <w:rPr>
                  <w:sz w:val="22"/>
                  <w:szCs w:val="22"/>
                </w:rPr>
                <w:t>o more than 6 digits are permitted after the decimal</w:t>
              </w:r>
            </w:ins>
            <w:r w:rsidRPr="00BA69B0">
              <w:rPr>
                <w:sz w:val="22"/>
                <w:szCs w:val="22"/>
              </w:rPr>
              <w:t>. The trailing Z indicates UTC and is required.</w:t>
            </w:r>
          </w:p>
        </w:tc>
      </w:tr>
      <w:tr w:rsidR="000D7E9F"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proofErr w:type="spellStart"/>
            <w:r>
              <w:rPr>
                <w:rFonts w:ascii="Courier" w:hAnsi="Courier"/>
                <w:sz w:val="22"/>
                <w:szCs w:val="22"/>
              </w:rPr>
              <w:lastRenderedPageBreak/>
              <w:t>rms</w:t>
            </w:r>
            <w:r w:rsidRPr="00BA69B0">
              <w:rPr>
                <w:rFonts w:ascii="Courier" w:hAnsi="Courier"/>
                <w:sz w:val="22"/>
                <w:szCs w:val="22"/>
              </w:rPr>
              <w:t>Time</w:t>
            </w:r>
            <w:proofErr w:type="spellEnd"/>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proofErr w:type="spellStart"/>
            <w:r w:rsidRPr="00585142">
              <w:rPr>
                <w:rFonts w:ascii="Courier" w:hAnsi="Courier"/>
                <w:sz w:val="22"/>
                <w:szCs w:val="22"/>
              </w:rPr>
              <w:t>obsTime</w:t>
            </w:r>
            <w:proofErr w:type="spellEnd"/>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6E56F27A" w:rsidR="000D7E9F" w:rsidRPr="00BA69B0" w:rsidRDefault="00585142" w:rsidP="000D7E9F">
            <w:pPr>
              <w:jc w:val="left"/>
              <w:rPr>
                <w:sz w:val="22"/>
                <w:szCs w:val="22"/>
              </w:rPr>
            </w:pPr>
            <w:r>
              <w:rPr>
                <w:sz w:val="22"/>
                <w:szCs w:val="22"/>
              </w:rPr>
              <w:t>Positive decimal number.</w:t>
            </w:r>
            <w:ins w:id="127" w:author="Microsoft Office User" w:date="2022-05-20T11:44:00Z">
              <w:r w:rsidR="00DB482A">
                <w:rPr>
                  <w:sz w:val="22"/>
                  <w:szCs w:val="22"/>
                </w:rPr>
                <w:t xml:space="preserve"> Maximum width of 8 characters.</w:t>
              </w:r>
            </w:ins>
            <w:r>
              <w:rPr>
                <w:sz w:val="22"/>
                <w:szCs w:val="22"/>
              </w:rPr>
              <w:t xml:space="preserve"> Known </w:t>
            </w:r>
            <w:r w:rsidRPr="00B948FE">
              <w:rPr>
                <w:i/>
                <w:sz w:val="22"/>
                <w:szCs w:val="22"/>
              </w:rPr>
              <w:t>systematic</w:t>
            </w:r>
            <w:r>
              <w:rPr>
                <w:sz w:val="22"/>
                <w:szCs w:val="22"/>
              </w:rPr>
              <w:t xml:space="preserve"> errors should be applied to </w:t>
            </w:r>
            <w:proofErr w:type="spellStart"/>
            <w:r w:rsidRPr="00B948FE">
              <w:rPr>
                <w:rFonts w:ascii="Courier" w:hAnsi="Courier"/>
                <w:sz w:val="22"/>
                <w:szCs w:val="22"/>
              </w:rPr>
              <w:t>obsTime</w:t>
            </w:r>
            <w:proofErr w:type="spellEnd"/>
            <w:r>
              <w:rPr>
                <w:sz w:val="22"/>
                <w:szCs w:val="22"/>
              </w:rPr>
              <w:t xml:space="preserve"> before submission. As a special case, poorly understood systematic errors should be reported in </w:t>
            </w:r>
            <w:proofErr w:type="spellStart"/>
            <w:r w:rsidR="00B948FE" w:rsidRPr="00B948FE">
              <w:rPr>
                <w:rFonts w:ascii="Courier" w:hAnsi="Courier"/>
                <w:sz w:val="22"/>
                <w:szCs w:val="22"/>
              </w:rPr>
              <w:t>uncTime</w:t>
            </w:r>
            <w:proofErr w:type="spellEnd"/>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6C001810"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ins w:id="128" w:author="Microsoft Office User" w:date="2022-05-20T11:47:00Z">
              <w:r w:rsidR="00DB482A" w:rsidRPr="00DB482A">
                <w:rPr>
                  <w:rFonts w:ascii="Courier" w:hAnsi="Courier"/>
                  <w:sz w:val="22"/>
                  <w:szCs w:val="22"/>
                </w:rPr>
                <w:t>dec</w:t>
              </w:r>
              <w:r w:rsidR="00DB482A">
                <w:rPr>
                  <w:sz w:val="22"/>
                  <w:szCs w:val="22"/>
                </w:rPr>
                <w:t xml:space="preserve"> </w:t>
              </w:r>
            </w:ins>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ins w:id="129" w:author="Microsoft Office User" w:date="2022-05-19T16:24:00Z">
              <w:r w:rsidR="00B62AA1">
                <w:rPr>
                  <w:sz w:val="22"/>
                  <w:szCs w:val="22"/>
                </w:rPr>
                <w:t xml:space="preserve"> </w:t>
              </w:r>
            </w:ins>
            <w:ins w:id="130" w:author="Microsoft Office User" w:date="2022-05-20T10:38:00Z">
              <w:r w:rsidR="009D3BDA">
                <w:rPr>
                  <w:sz w:val="22"/>
                  <w:szCs w:val="22"/>
                </w:rPr>
                <w:t>N</w:t>
              </w:r>
            </w:ins>
            <w:ins w:id="131" w:author="Microsoft Office User" w:date="2022-05-20T10:39:00Z">
              <w:r w:rsidR="009D3BDA">
                <w:rPr>
                  <w:sz w:val="22"/>
                  <w:szCs w:val="22"/>
                </w:rPr>
                <w:t>o more than</w:t>
              </w:r>
            </w:ins>
            <w:ins w:id="132" w:author="Microsoft Office User" w:date="2022-05-20T10:37:00Z">
              <w:r w:rsidR="009D3BDA">
                <w:rPr>
                  <w:sz w:val="22"/>
                  <w:szCs w:val="22"/>
                </w:rPr>
                <w:t xml:space="preserve"> </w:t>
              </w:r>
            </w:ins>
            <w:ins w:id="133" w:author="Microsoft Office User" w:date="2022-05-20T10:38:00Z">
              <w:r w:rsidR="009D3BDA">
                <w:rPr>
                  <w:sz w:val="22"/>
                  <w:szCs w:val="22"/>
                </w:rPr>
                <w:t>8 digits after the decimal, which implies a maximum field with of 12 characters</w:t>
              </w:r>
            </w:ins>
            <w:ins w:id="134" w:author="Microsoft Office User" w:date="2022-05-19T16:24:00Z">
              <w:r w:rsidR="00B62AA1">
                <w:rPr>
                  <w:sz w:val="22"/>
                  <w:szCs w:val="22"/>
                </w:rPr>
                <w:t>.</w:t>
              </w:r>
            </w:ins>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raStar</w:t>
            </w:r>
            <w:proofErr w:type="spellEnd"/>
            <w:r w:rsidRPr="00BA69B0">
              <w:rPr>
                <w:rFonts w:ascii="Courier" w:hAnsi="Courier"/>
                <w:sz w:val="22"/>
                <w:szCs w:val="22"/>
              </w:rPr>
              <w:br/>
            </w:r>
            <w:proofErr w:type="spellStart"/>
            <w:r w:rsidRPr="00BA69B0">
              <w:rPr>
                <w:rFonts w:ascii="Courier" w:hAnsi="Courier"/>
                <w:sz w:val="22"/>
                <w:szCs w:val="22"/>
              </w:rPr>
              <w:t>decStar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19AF2294" w:rsidR="000D7E9F" w:rsidRPr="009D3BDA" w:rsidRDefault="000D7E9F" w:rsidP="000D7E9F">
            <w:pPr>
              <w:jc w:val="left"/>
              <w:rPr>
                <w:sz w:val="22"/>
                <w:szCs w:val="22"/>
              </w:rPr>
            </w:pPr>
            <w:del w:id="135" w:author="Microsoft Office User" w:date="2022-05-20T10:41:00Z">
              <w:r w:rsidRPr="00BA69B0" w:rsidDel="009D3BDA">
                <w:rPr>
                  <w:sz w:val="22"/>
                  <w:szCs w:val="22"/>
                </w:rPr>
                <w:delText xml:space="preserve">Decimal number in the following ranges: 0 </w:delText>
              </w:r>
              <w:r w:rsidRPr="00BA69B0" w:rsidDel="009D3BDA">
                <w:rPr>
                  <w:sz w:val="22"/>
                  <w:szCs w:val="22"/>
                </w:rPr>
                <w:sym w:font="Symbol" w:char="F0A3"/>
              </w:r>
              <w:r w:rsidRPr="00BA69B0" w:rsidDel="009D3BDA">
                <w:rPr>
                  <w:sz w:val="22"/>
                  <w:szCs w:val="22"/>
                </w:rPr>
                <w:delText xml:space="preserve"> </w:delText>
              </w:r>
              <w:r w:rsidRPr="00BA69B0" w:rsidDel="009D3BDA">
                <w:rPr>
                  <w:rFonts w:ascii="Courier" w:hAnsi="Courier"/>
                  <w:sz w:val="22"/>
                  <w:szCs w:val="22"/>
                </w:rPr>
                <w:delText>ra</w:delText>
              </w:r>
              <w:r w:rsidRPr="00BA69B0" w:rsidDel="009D3BDA">
                <w:rPr>
                  <w:sz w:val="22"/>
                  <w:szCs w:val="22"/>
                </w:rPr>
                <w:delText xml:space="preserve"> </w:delText>
              </w:r>
              <w:r w:rsidRPr="00BA69B0" w:rsidDel="009D3BDA">
                <w:rPr>
                  <w:sz w:val="22"/>
                  <w:szCs w:val="22"/>
                </w:rPr>
                <w:sym w:font="Symbol" w:char="F03C"/>
              </w:r>
              <w:r w:rsidRPr="00BA69B0" w:rsidDel="009D3BDA">
                <w:rPr>
                  <w:sz w:val="22"/>
                  <w:szCs w:val="22"/>
                </w:rPr>
                <w:delText xml:space="preserve"> 360, </w:delText>
              </w:r>
              <w:r w:rsidRPr="00BA69B0" w:rsidDel="009D3BDA">
                <w:rPr>
                  <w:sz w:val="22"/>
                  <w:szCs w:val="22"/>
                </w:rPr>
                <w:sym w:font="Symbol" w:char="F02D"/>
              </w:r>
              <w:r w:rsidRPr="00BA69B0" w:rsidDel="009D3BDA">
                <w:rPr>
                  <w:sz w:val="22"/>
                  <w:szCs w:val="22"/>
                </w:rPr>
                <w:delText xml:space="preserve">90 </w:delText>
              </w:r>
              <w:r w:rsidRPr="00BA69B0" w:rsidDel="009D3BDA">
                <w:rPr>
                  <w:sz w:val="22"/>
                  <w:szCs w:val="22"/>
                </w:rPr>
                <w:sym w:font="Symbol" w:char="F0A3"/>
              </w:r>
              <w:r w:rsidRPr="00BA69B0" w:rsidDel="009D3BDA">
                <w:rPr>
                  <w:sz w:val="22"/>
                  <w:szCs w:val="22"/>
                </w:rPr>
                <w:delText xml:space="preserve"> </w:delText>
              </w:r>
              <w:r w:rsidRPr="00BA69B0" w:rsidDel="009D3BDA">
                <w:rPr>
                  <w:rFonts w:ascii="Courier" w:hAnsi="Courier"/>
                  <w:sz w:val="22"/>
                  <w:szCs w:val="22"/>
                </w:rPr>
                <w:delText>dec</w:delText>
              </w:r>
              <w:r w:rsidRPr="00BA69B0" w:rsidDel="009D3BDA">
                <w:rPr>
                  <w:sz w:val="22"/>
                  <w:szCs w:val="22"/>
                </w:rPr>
                <w:delText xml:space="preserve"> </w:delText>
              </w:r>
              <w:r w:rsidRPr="00BA69B0" w:rsidDel="009D3BDA">
                <w:rPr>
                  <w:sz w:val="22"/>
                  <w:szCs w:val="22"/>
                </w:rPr>
                <w:sym w:font="Symbol" w:char="F0A3"/>
              </w:r>
              <w:r w:rsidRPr="00BA69B0" w:rsidDel="009D3BDA">
                <w:rPr>
                  <w:sz w:val="22"/>
                  <w:szCs w:val="22"/>
                </w:rPr>
                <w:delText xml:space="preserve"> </w:delText>
              </w:r>
              <w:r w:rsidRPr="00BA69B0" w:rsidDel="009D3BDA">
                <w:rPr>
                  <w:sz w:val="22"/>
                  <w:szCs w:val="22"/>
                </w:rPr>
                <w:sym w:font="Symbol" w:char="F02B"/>
              </w:r>
              <w:r w:rsidRPr="00BA69B0" w:rsidDel="009D3BDA">
                <w:rPr>
                  <w:sz w:val="22"/>
                  <w:szCs w:val="22"/>
                </w:rPr>
                <w:delText>90</w:delText>
              </w:r>
            </w:del>
            <w:ins w:id="136" w:author="Microsoft Office User" w:date="2022-05-20T10:39:00Z">
              <w:r w:rsidR="009D3BDA">
                <w:rPr>
                  <w:sz w:val="22"/>
                  <w:szCs w:val="22"/>
                </w:rPr>
                <w:t xml:space="preserve">Same restrictions as </w:t>
              </w:r>
              <w:proofErr w:type="spellStart"/>
              <w:r w:rsidR="009D3BDA" w:rsidRPr="00DB482A">
                <w:rPr>
                  <w:rFonts w:ascii="Courier" w:hAnsi="Courier"/>
                  <w:sz w:val="22"/>
                  <w:szCs w:val="22"/>
                </w:rPr>
                <w:t>ra</w:t>
              </w:r>
              <w:proofErr w:type="spellEnd"/>
              <w:r w:rsidR="009D3BDA">
                <w:rPr>
                  <w:sz w:val="22"/>
                  <w:szCs w:val="22"/>
                </w:rPr>
                <w:t xml:space="preserve"> and </w:t>
              </w:r>
              <w:r w:rsidR="009D3BDA" w:rsidRPr="00DB482A">
                <w:rPr>
                  <w:rFonts w:ascii="Courier" w:hAnsi="Courier"/>
                  <w:sz w:val="22"/>
                  <w:szCs w:val="22"/>
                </w:rPr>
                <w:t>dec</w:t>
              </w:r>
            </w:ins>
            <w:ins w:id="137" w:author="Microsoft Office User" w:date="2022-05-20T11:47:00Z">
              <w:r w:rsidR="00DB482A" w:rsidRPr="00DB482A">
                <w:rPr>
                  <w:sz w:val="22"/>
                  <w:szCs w:val="22"/>
                </w:rPr>
                <w:t>, respectively</w:t>
              </w:r>
            </w:ins>
            <w:ins w:id="138" w:author="Microsoft Office User" w:date="2022-05-20T10:40:00Z">
              <w:r w:rsidR="009D3BDA">
                <w:rPr>
                  <w:sz w:val="22"/>
                  <w:szCs w:val="22"/>
                </w:rPr>
                <w:t>.</w:t>
              </w:r>
            </w:ins>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obsCenter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proofErr w:type="spellStart"/>
            <w:r w:rsidRPr="00BA69B0">
              <w:rPr>
                <w:rFonts w:ascii="Courier" w:hAnsi="Courier"/>
                <w:sz w:val="22"/>
                <w:szCs w:val="22"/>
              </w:rPr>
              <w:t>permID</w:t>
            </w:r>
            <w:proofErr w:type="spellEnd"/>
            <w:r w:rsidRPr="00BA69B0">
              <w:rPr>
                <w:sz w:val="22"/>
                <w:szCs w:val="22"/>
              </w:rPr>
              <w:t xml:space="preserve">, or a </w:t>
            </w:r>
            <w:proofErr w:type="spellStart"/>
            <w:r w:rsidRPr="00BA69B0">
              <w:rPr>
                <w:rFonts w:ascii="Courier" w:hAnsi="Courier"/>
                <w:sz w:val="22"/>
                <w:szCs w:val="22"/>
              </w:rPr>
              <w:t>provID</w:t>
            </w:r>
            <w:proofErr w:type="spellEnd"/>
            <w:r w:rsidRPr="00BA69B0">
              <w:rPr>
                <w:sz w:val="22"/>
                <w:szCs w:val="22"/>
              </w:rPr>
              <w:t>.</w:t>
            </w:r>
            <w:ins w:id="139" w:author="Microsoft Office User" w:date="2022-05-19T16:26:00Z">
              <w:r w:rsidR="00B62AA1">
                <w:rPr>
                  <w:sz w:val="22"/>
                  <w:szCs w:val="22"/>
                </w:rPr>
                <w:t xml:space="preserve"> </w:t>
              </w:r>
            </w:ins>
            <w:ins w:id="140" w:author="Microsoft Office User" w:date="2022-05-20T09:24:00Z">
              <w:r w:rsidR="00714CA1">
                <w:rPr>
                  <w:sz w:val="22"/>
                  <w:szCs w:val="22"/>
                </w:rPr>
                <w:t>Maximum</w:t>
              </w:r>
            </w:ins>
            <w:ins w:id="141" w:author="Microsoft Office User" w:date="2022-05-20T09:22:00Z">
              <w:r w:rsidR="00714CA1">
                <w:rPr>
                  <w:sz w:val="22"/>
                  <w:szCs w:val="22"/>
                </w:rPr>
                <w:t xml:space="preserve"> width</w:t>
              </w:r>
            </w:ins>
            <w:ins w:id="142" w:author="Microsoft Office User" w:date="2022-05-19T16:26:00Z">
              <w:r w:rsidR="00B62AA1">
                <w:rPr>
                  <w:sz w:val="22"/>
                  <w:szCs w:val="22"/>
                </w:rPr>
                <w:t xml:space="preserve"> of 25 characters.</w:t>
              </w:r>
            </w:ins>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deltaRA</w:t>
            </w:r>
            <w:proofErr w:type="spellEnd"/>
            <w:r w:rsidRPr="00BA69B0">
              <w:rPr>
                <w:rFonts w:ascii="Courier" w:hAnsi="Courier"/>
                <w:sz w:val="22"/>
                <w:szCs w:val="22"/>
              </w:rPr>
              <w:br/>
            </w:r>
            <w:proofErr w:type="spellStart"/>
            <w:r w:rsidRPr="00BA69B0">
              <w:rPr>
                <w:rFonts w:ascii="Courier" w:hAnsi="Courier"/>
                <w:sz w:val="22"/>
                <w:szCs w:val="22"/>
              </w:rPr>
              <w:t>deltaDec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Measured ΔRA*</w:t>
            </w:r>
            <w:proofErr w:type="gramStart"/>
            <w:r w:rsidRPr="00BA69B0">
              <w:rPr>
                <w:sz w:val="22"/>
                <w:szCs w:val="22"/>
              </w:rPr>
              <w:t>cos(</w:t>
            </w:r>
            <w:proofErr w:type="gramEnd"/>
            <w:r w:rsidRPr="00BA69B0">
              <w:rPr>
                <w:sz w:val="22"/>
                <w:szCs w:val="22"/>
              </w:rPr>
              <w:t xml:space="preserve">DEC) and ΔDEC in arcsec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ins w:id="143" w:author="Microsoft Office User" w:date="2022-05-19T16:27:00Z">
              <w:r w:rsidR="00B62AA1">
                <w:rPr>
                  <w:sz w:val="22"/>
                  <w:szCs w:val="22"/>
                </w:rPr>
                <w:t xml:space="preserve"> </w:t>
              </w:r>
            </w:ins>
            <w:ins w:id="144" w:author="Microsoft Office User" w:date="2022-05-20T09:24:00Z">
              <w:r w:rsidR="00714CA1">
                <w:rPr>
                  <w:sz w:val="22"/>
                  <w:szCs w:val="22"/>
                </w:rPr>
                <w:t>Maximum</w:t>
              </w:r>
            </w:ins>
            <w:ins w:id="145" w:author="Microsoft Office User" w:date="2022-05-20T09:22:00Z">
              <w:r w:rsidR="00714CA1">
                <w:rPr>
                  <w:sz w:val="22"/>
                  <w:szCs w:val="22"/>
                </w:rPr>
                <w:t xml:space="preserve"> width</w:t>
              </w:r>
            </w:ins>
            <w:ins w:id="146" w:author="Microsoft Office User" w:date="2022-05-19T16:27:00Z">
              <w:r w:rsidR="00B62AA1">
                <w:rPr>
                  <w:sz w:val="22"/>
                  <w:szCs w:val="22"/>
                </w:rPr>
                <w:t xml:space="preserve"> of </w:t>
              </w:r>
            </w:ins>
            <w:ins w:id="147" w:author="Microsoft Office User" w:date="2022-05-20T21:57:00Z">
              <w:r w:rsidR="005D10EA">
                <w:rPr>
                  <w:sz w:val="22"/>
                  <w:szCs w:val="22"/>
                </w:rPr>
                <w:t>9</w:t>
              </w:r>
            </w:ins>
            <w:ins w:id="148" w:author="Microsoft Office User" w:date="2022-05-19T16:27:00Z">
              <w:r w:rsidR="00B62AA1">
                <w:rPr>
                  <w:sz w:val="22"/>
                  <w:szCs w:val="22"/>
                </w:rPr>
                <w:t xml:space="preserve"> characters</w:t>
              </w:r>
            </w:ins>
            <w:ins w:id="149" w:author="Microsoft Office User" w:date="2022-05-20T21:57:00Z">
              <w:r w:rsidR="005D10EA">
                <w:rPr>
                  <w:sz w:val="22"/>
                  <w:szCs w:val="22"/>
                </w:rPr>
                <w:t xml:space="preserve"> plus optio</w:t>
              </w:r>
            </w:ins>
            <w:ins w:id="150" w:author="Microsoft Office User" w:date="2022-05-20T21:58:00Z">
              <w:r w:rsidR="005D10EA">
                <w:rPr>
                  <w:sz w:val="22"/>
                  <w:szCs w:val="22"/>
                </w:rPr>
                <w:t>nal sign</w:t>
              </w:r>
            </w:ins>
            <w:ins w:id="151" w:author="Microsoft Office User" w:date="2022-05-19T16:27:00Z">
              <w:r w:rsidR="00B62AA1">
                <w:rPr>
                  <w:sz w:val="22"/>
                  <w:szCs w:val="22"/>
                </w:rPr>
                <w:t>.</w:t>
              </w:r>
            </w:ins>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dist</w:t>
            </w:r>
            <w:proofErr w:type="spellEnd"/>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692E161A" w:rsidR="000D7E9F" w:rsidRPr="00BA69B0" w:rsidRDefault="000D7E9F" w:rsidP="000D7E9F">
            <w:pPr>
              <w:jc w:val="left"/>
              <w:rPr>
                <w:sz w:val="22"/>
                <w:szCs w:val="22"/>
              </w:rPr>
            </w:pPr>
            <w:r w:rsidRPr="00BA69B0">
              <w:rPr>
                <w:sz w:val="22"/>
                <w:szCs w:val="22"/>
              </w:rPr>
              <w:t xml:space="preserve">Decimal number in the following ranges: </w:t>
            </w:r>
            <w:proofErr w:type="spellStart"/>
            <w:r w:rsidRPr="00BA69B0">
              <w:rPr>
                <w:rFonts w:ascii="Courier" w:hAnsi="Courier"/>
                <w:sz w:val="22"/>
                <w:szCs w:val="22"/>
              </w:rPr>
              <w:t>dist</w:t>
            </w:r>
            <w:proofErr w:type="spellEnd"/>
            <w:r w:rsidRPr="00BA69B0">
              <w:rPr>
                <w:sz w:val="22"/>
                <w:szCs w:val="22"/>
              </w:rPr>
              <w:t xml:space="preserve"> </w:t>
            </w:r>
            <w:ins w:id="152" w:author="Steve Chesley" w:date="2022-09-07T16:19:00Z">
              <w:r w:rsidR="00917CA5">
                <w:rPr>
                  <w:sz w:val="22"/>
                  <w:szCs w:val="22"/>
                </w:rPr>
                <w:t>&gt;</w:t>
              </w:r>
            </w:ins>
            <w:del w:id="153" w:author="Steve Chesley" w:date="2022-09-07T16:19:00Z">
              <w:r w:rsidRPr="00BA69B0" w:rsidDel="00917CA5">
                <w:rPr>
                  <w:sz w:val="22"/>
                  <w:szCs w:val="22"/>
                </w:rPr>
                <w:sym w:font="Symbol" w:char="F0B3"/>
              </w:r>
            </w:del>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ins w:id="154" w:author="Microsoft Office User" w:date="2022-05-19T16:28:00Z">
              <w:r w:rsidR="00B62AA1">
                <w:rPr>
                  <w:sz w:val="22"/>
                  <w:szCs w:val="22"/>
                </w:rPr>
                <w:t xml:space="preserve"> </w:t>
              </w:r>
            </w:ins>
            <w:ins w:id="155" w:author="Microsoft Office User" w:date="2022-05-20T09:24:00Z">
              <w:r w:rsidR="00714CA1">
                <w:rPr>
                  <w:sz w:val="22"/>
                  <w:szCs w:val="22"/>
                </w:rPr>
                <w:t>Maximum</w:t>
              </w:r>
            </w:ins>
            <w:ins w:id="156" w:author="Microsoft Office User" w:date="2022-05-20T09:22:00Z">
              <w:r w:rsidR="00714CA1">
                <w:rPr>
                  <w:sz w:val="22"/>
                  <w:szCs w:val="22"/>
                </w:rPr>
                <w:t xml:space="preserve"> width</w:t>
              </w:r>
            </w:ins>
            <w:ins w:id="157" w:author="Microsoft Office User" w:date="2022-05-19T16:28:00Z">
              <w:r w:rsidR="00B62AA1">
                <w:rPr>
                  <w:sz w:val="22"/>
                  <w:szCs w:val="22"/>
                </w:rPr>
                <w:t xml:space="preserve"> of </w:t>
              </w:r>
            </w:ins>
            <w:ins w:id="158" w:author="Microsoft Office User" w:date="2022-05-19T16:29:00Z">
              <w:r w:rsidR="00C64413">
                <w:rPr>
                  <w:sz w:val="22"/>
                  <w:szCs w:val="22"/>
                </w:rPr>
                <w:t>10</w:t>
              </w:r>
            </w:ins>
            <w:ins w:id="159" w:author="Microsoft Office User" w:date="2022-05-19T16:28:00Z">
              <w:r w:rsidR="00B62AA1">
                <w:rPr>
                  <w:sz w:val="22"/>
                  <w:szCs w:val="22"/>
                </w:rPr>
                <w:t xml:space="preserve"> characters for </w:t>
              </w:r>
              <w:proofErr w:type="spellStart"/>
              <w:r w:rsidR="00B62AA1" w:rsidRPr="00DB482A">
                <w:rPr>
                  <w:rFonts w:ascii="Courier" w:hAnsi="Courier"/>
                  <w:sz w:val="22"/>
                  <w:szCs w:val="22"/>
                </w:rPr>
                <w:t>dist</w:t>
              </w:r>
            </w:ins>
            <w:proofErr w:type="spellEnd"/>
            <w:ins w:id="160" w:author="Microsoft Office User" w:date="2022-05-19T16:29:00Z">
              <w:r w:rsidR="00C64413">
                <w:rPr>
                  <w:sz w:val="22"/>
                  <w:szCs w:val="22"/>
                </w:rPr>
                <w:t>, and</w:t>
              </w:r>
            </w:ins>
            <w:ins w:id="161" w:author="Microsoft Office User" w:date="2022-05-19T16:28:00Z">
              <w:r w:rsidR="00B62AA1">
                <w:rPr>
                  <w:sz w:val="22"/>
                  <w:szCs w:val="22"/>
                </w:rPr>
                <w:t xml:space="preserve"> </w:t>
              </w:r>
            </w:ins>
            <w:ins w:id="162" w:author="Microsoft Office User" w:date="2022-05-19T16:29:00Z">
              <w:r w:rsidR="00B62AA1" w:rsidRPr="00DB482A">
                <w:rPr>
                  <w:rFonts w:ascii="Courier" w:hAnsi="Courier"/>
                  <w:sz w:val="22"/>
                  <w:szCs w:val="22"/>
                </w:rPr>
                <w:t>pa</w:t>
              </w:r>
            </w:ins>
            <w:ins w:id="163" w:author="Microsoft Office User" w:date="2022-05-19T16:28:00Z">
              <w:r w:rsidR="00B62AA1">
                <w:rPr>
                  <w:sz w:val="22"/>
                  <w:szCs w:val="22"/>
                </w:rPr>
                <w:t xml:space="preserve"> has t</w:t>
              </w:r>
            </w:ins>
            <w:ins w:id="164" w:author="Microsoft Office User" w:date="2022-05-19T16:29:00Z">
              <w:r w:rsidR="00C64413">
                <w:rPr>
                  <w:sz w:val="22"/>
                  <w:szCs w:val="22"/>
                </w:rPr>
                <w:t>h</w:t>
              </w:r>
            </w:ins>
            <w:ins w:id="165" w:author="Microsoft Office User" w:date="2022-05-19T16:28:00Z">
              <w:r w:rsidR="00B62AA1">
                <w:rPr>
                  <w:sz w:val="22"/>
                  <w:szCs w:val="22"/>
                </w:rPr>
                <w:t xml:space="preserve">e same restrictions as </w:t>
              </w:r>
              <w:proofErr w:type="spellStart"/>
              <w:r w:rsidR="00B62AA1" w:rsidRPr="00DB482A">
                <w:rPr>
                  <w:rFonts w:ascii="Courier" w:hAnsi="Courier"/>
                  <w:sz w:val="22"/>
                  <w:szCs w:val="22"/>
                </w:rPr>
                <w:t>ra</w:t>
              </w:r>
              <w:r w:rsidR="00B62AA1">
                <w:rPr>
                  <w:sz w:val="22"/>
                  <w:szCs w:val="22"/>
                </w:rPr>
                <w:t>.</w:t>
              </w:r>
            </w:ins>
            <w:proofErr w:type="spellEnd"/>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rmsRA</w:t>
            </w:r>
            <w:proofErr w:type="spellEnd"/>
          </w:p>
          <w:p w14:paraId="247EF5D5" w14:textId="1E54FE1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ra</w:t>
            </w:r>
            <w:proofErr w:type="spellEnd"/>
            <w:r w:rsidRPr="00BA69B0">
              <w:rPr>
                <w:rFonts w:ascii="Courier" w:hAnsi="Courier"/>
                <w:sz w:val="22"/>
                <w:szCs w:val="22"/>
              </w:rPr>
              <w:t>-dec</w:t>
            </w:r>
            <w:r w:rsidRPr="00BA69B0">
              <w:rPr>
                <w:sz w:val="22"/>
                <w:szCs w:val="22"/>
              </w:rPr>
              <w:t xml:space="preserve"> and </w:t>
            </w:r>
            <w:proofErr w:type="spellStart"/>
            <w:r w:rsidRPr="00BA69B0">
              <w:rPr>
                <w:rFonts w:ascii="Courier" w:hAnsi="Courier"/>
                <w:sz w:val="22"/>
                <w:szCs w:val="22"/>
              </w:rPr>
              <w:t>deltaRA-deltaDec</w:t>
            </w:r>
            <w:proofErr w:type="spellEnd"/>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58BC3489" w:rsidR="000D7E9F" w:rsidRPr="00BA69B0" w:rsidRDefault="000D7E9F" w:rsidP="000D7E9F">
            <w:pPr>
              <w:jc w:val="left"/>
              <w:rPr>
                <w:sz w:val="22"/>
                <w:szCs w:val="22"/>
              </w:rPr>
            </w:pPr>
            <w:r w:rsidRPr="00BA69B0">
              <w:rPr>
                <w:sz w:val="22"/>
                <w:szCs w:val="22"/>
              </w:rPr>
              <w:t xml:space="preserve">Positive decimal number. </w:t>
            </w:r>
            <w:ins w:id="166" w:author="Microsoft Office User" w:date="2022-05-20T11:49:00Z">
              <w:r w:rsidR="00DB482A">
                <w:rPr>
                  <w:sz w:val="22"/>
                  <w:szCs w:val="22"/>
                </w:rPr>
                <w:t xml:space="preserve">Maximum width of 6 characters. </w:t>
              </w:r>
            </w:ins>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rmsDist</w:t>
            </w:r>
            <w:proofErr w:type="spellEnd"/>
            <w:r w:rsidRPr="00BA69B0">
              <w:rPr>
                <w:rFonts w:ascii="Courier" w:hAnsi="Courier"/>
                <w:sz w:val="22"/>
                <w:szCs w:val="22"/>
              </w:rPr>
              <w:br/>
            </w:r>
            <w:proofErr w:type="spellStart"/>
            <w:r w:rsidRPr="00BA69B0">
              <w:rPr>
                <w:rFonts w:ascii="Courier" w:hAnsi="Courier"/>
                <w:sz w:val="22"/>
                <w:szCs w:val="22"/>
              </w:rPr>
              <w:t>rmsPA</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ins w:id="167" w:author="Microsoft Office User" w:date="2022-05-20T11:49:00Z">
              <w:r w:rsidR="00DB482A">
                <w:rPr>
                  <w:sz w:val="22"/>
                  <w:szCs w:val="22"/>
                </w:rPr>
                <w:t xml:space="preserve">Maximum width of 6 characters. </w:t>
              </w:r>
            </w:ins>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ins w:id="168" w:author="Microsoft Office User" w:date="2022-05-19T16:30:00Z">
              <w:r w:rsidR="00C64413">
                <w:rPr>
                  <w:sz w:val="22"/>
                  <w:szCs w:val="22"/>
                </w:rPr>
                <w:t xml:space="preserve"> </w:t>
              </w:r>
            </w:ins>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rmsCorr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proofErr w:type="spellStart"/>
            <w:r w:rsidRPr="00BA69B0">
              <w:rPr>
                <w:rFonts w:ascii="Courier" w:hAnsi="Courier" w:cs="Courier New"/>
                <w:sz w:val="22"/>
                <w:szCs w:val="22"/>
              </w:rPr>
              <w:t>rmsCorr</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rmsRA</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rmsDec</w:t>
            </w:r>
            <w:proofErr w:type="spellEnd"/>
            <w:r w:rsidRPr="00BA69B0">
              <w:rPr>
                <w:sz w:val="22"/>
                <w:szCs w:val="22"/>
              </w:rPr>
              <w:t xml:space="preserve">. A similar prescription holds 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73DC53E9"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proofErr w:type="spellStart"/>
            <w:r w:rsidRPr="00BA69B0">
              <w:rPr>
                <w:rFonts w:ascii="Courier" w:hAnsi="Courier"/>
                <w:sz w:val="22"/>
                <w:szCs w:val="22"/>
              </w:rPr>
              <w:t>rmsCorr</w:t>
            </w:r>
            <w:proofErr w:type="spellEnd"/>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1</w:t>
            </w:r>
            <w:ins w:id="169" w:author="Microsoft Office User" w:date="2022-05-19T16:30:00Z">
              <w:r w:rsidR="00C64413">
                <w:rPr>
                  <w:sz w:val="22"/>
                  <w:szCs w:val="22"/>
                </w:rPr>
                <w:t>.</w:t>
              </w:r>
            </w:ins>
            <w:ins w:id="170" w:author="Steve Chesley" w:date="2022-09-07T16:21:00Z">
              <w:r w:rsidR="00917CA5">
                <w:rPr>
                  <w:sz w:val="22"/>
                  <w:szCs w:val="22"/>
                </w:rPr>
                <w:t xml:space="preserve"> No more than 11 characters after the decimal point.</w:t>
              </w:r>
            </w:ins>
            <w:ins w:id="171" w:author="Steve Chesley" w:date="2022-09-07T16:22:00Z">
              <w:r w:rsidR="00917CA5">
                <w:rPr>
                  <w:sz w:val="22"/>
                  <w:szCs w:val="22"/>
                </w:rPr>
                <w:t xml:space="preserve"> </w:t>
              </w:r>
              <w:proofErr w:type="gramStart"/>
              <w:r w:rsidR="00917CA5">
                <w:rPr>
                  <w:sz w:val="22"/>
                  <w:szCs w:val="22"/>
                </w:rPr>
                <w:t>Thus</w:t>
              </w:r>
              <w:proofErr w:type="gramEnd"/>
              <w:r w:rsidR="00917CA5">
                <w:rPr>
                  <w:sz w:val="22"/>
                  <w:szCs w:val="22"/>
                </w:rPr>
                <w:t xml:space="preserve"> no more than 14 characters, including optional sign.</w:t>
              </w:r>
            </w:ins>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ins w:id="172" w:author="Microsoft Office User" w:date="2022-05-19T16:32:00Z">
              <w:r w:rsidR="00C64413">
                <w:rPr>
                  <w:sz w:val="22"/>
                  <w:szCs w:val="22"/>
                </w:rPr>
                <w:t xml:space="preserve"> </w:t>
              </w:r>
            </w:ins>
            <w:ins w:id="173" w:author="Microsoft Office User" w:date="2022-05-20T09:24:00Z">
              <w:r w:rsidR="00714CA1">
                <w:rPr>
                  <w:sz w:val="22"/>
                  <w:szCs w:val="22"/>
                </w:rPr>
                <w:t>Maximum</w:t>
              </w:r>
            </w:ins>
            <w:ins w:id="174" w:author="Microsoft Office User" w:date="2022-05-20T09:22:00Z">
              <w:r w:rsidR="00714CA1">
                <w:rPr>
                  <w:sz w:val="22"/>
                  <w:szCs w:val="22"/>
                </w:rPr>
                <w:t xml:space="preserve"> width</w:t>
              </w:r>
            </w:ins>
            <w:ins w:id="175" w:author="Microsoft Office User" w:date="2022-05-19T16:32:00Z">
              <w:r w:rsidR="00C64413">
                <w:rPr>
                  <w:sz w:val="22"/>
                  <w:szCs w:val="22"/>
                </w:rPr>
                <w:t xml:space="preserve"> of 14 characters.</w:t>
              </w:r>
            </w:ins>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rmsDelay</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w:t>
            </w:r>
            <w:proofErr w:type="spellStart"/>
            <w:r w:rsidRPr="00F1470B">
              <w:rPr>
                <w:sz w:val="22"/>
                <w:szCs w:val="22"/>
              </w:rPr>
              <w:t>μs</w:t>
            </w:r>
            <w:proofErr w:type="spellEnd"/>
            <w:r w:rsidRPr="00F1470B">
              <w:rPr>
                <w:sz w:val="22"/>
                <w:szCs w:val="22"/>
              </w:rPr>
              <w:t xml:space="preserve">.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ins w:id="176" w:author="Microsoft Office User" w:date="2022-05-20T11:49:00Z">
              <w:r w:rsidR="00DB482A">
                <w:rPr>
                  <w:sz w:val="22"/>
                  <w:szCs w:val="22"/>
                </w:rPr>
                <w:t xml:space="preserve">Maximum width of 6 characters. </w:t>
              </w:r>
            </w:ins>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proofErr w:type="spellStart"/>
            <w:r w:rsidRPr="00BA69B0">
              <w:rPr>
                <w:rFonts w:ascii="Courier" w:hAnsi="Courier"/>
                <w:sz w:val="22"/>
                <w:szCs w:val="22"/>
              </w:rPr>
              <w:t>rmsDelay</w:t>
            </w:r>
            <w:proofErr w:type="spellEnd"/>
            <w:r w:rsidRPr="00BA69B0">
              <w:rPr>
                <w:sz w:val="22"/>
                <w:szCs w:val="22"/>
              </w:rPr>
              <w:t xml:space="preserve"> are different.</w:t>
            </w:r>
            <w:ins w:id="177" w:author="Microsoft Office User" w:date="2022-05-19T16:32:00Z">
              <w:r w:rsidR="00C64413">
                <w:rPr>
                  <w:sz w:val="22"/>
                  <w:szCs w:val="22"/>
                </w:rPr>
                <w:t xml:space="preserve"> </w:t>
              </w:r>
            </w:ins>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ins w:id="178" w:author="Microsoft Office User" w:date="2022-05-19T16:33:00Z">
              <w:r w:rsidR="00C64413">
                <w:rPr>
                  <w:sz w:val="22"/>
                  <w:szCs w:val="22"/>
                </w:rPr>
                <w:t xml:space="preserve"> </w:t>
              </w:r>
            </w:ins>
            <w:ins w:id="179" w:author="Microsoft Office User" w:date="2022-05-20T09:24:00Z">
              <w:r w:rsidR="00714CA1">
                <w:rPr>
                  <w:sz w:val="22"/>
                  <w:szCs w:val="22"/>
                </w:rPr>
                <w:t>Maximum</w:t>
              </w:r>
            </w:ins>
            <w:ins w:id="180" w:author="Microsoft Office User" w:date="2022-05-20T09:23:00Z">
              <w:r w:rsidR="00714CA1">
                <w:rPr>
                  <w:sz w:val="22"/>
                  <w:szCs w:val="22"/>
                </w:rPr>
                <w:t xml:space="preserve"> width</w:t>
              </w:r>
            </w:ins>
            <w:ins w:id="181" w:author="Microsoft Office User" w:date="2022-05-19T16:33:00Z">
              <w:r w:rsidR="00C64413">
                <w:rPr>
                  <w:sz w:val="22"/>
                  <w:szCs w:val="22"/>
                </w:rPr>
                <w:t xml:space="preserve"> of 13 characters plus optional sign.</w:t>
              </w:r>
            </w:ins>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rmsDoppler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2F67E062"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del w:id="182" w:author="Microsoft Office User" w:date="2022-05-20T11:50:00Z">
              <w:r w:rsidDel="001C54FF">
                <w:rPr>
                  <w:sz w:val="22"/>
                  <w:szCs w:val="22"/>
                </w:rPr>
                <w:delText xml:space="preserve">See NOTE at </w:delText>
              </w:r>
              <w:r w:rsidRPr="0091542C" w:rsidDel="001C54FF">
                <w:rPr>
                  <w:rFonts w:ascii="Courier" w:hAnsi="Courier"/>
                  <w:sz w:val="22"/>
                  <w:szCs w:val="22"/>
                </w:rPr>
                <w:delText>rmsDelay</w:delText>
              </w:r>
              <w:r w:rsidDel="001C54FF">
                <w:rPr>
                  <w:sz w:val="22"/>
                  <w:szCs w:val="22"/>
                </w:rPr>
                <w:delText>.</w:delText>
              </w:r>
            </w:del>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ins w:id="183" w:author="Microsoft Office User" w:date="2022-05-20T11:49:00Z">
              <w:r w:rsidR="00DB482A">
                <w:rPr>
                  <w:sz w:val="22"/>
                  <w:szCs w:val="22"/>
                </w:rPr>
                <w:t xml:space="preserve"> Maximum width of 6 characters.</w:t>
              </w:r>
            </w:ins>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astCat</w:t>
            </w:r>
            <w:proofErr w:type="spellEnd"/>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ins w:id="184" w:author="Steve Chesley" w:date="2022-09-07T16:27:00Z">
              <w:r w:rsidR="00874F00">
                <w:rPr>
                  <w:sz w:val="22"/>
                  <w:szCs w:val="22"/>
                </w:rPr>
                <w:t xml:space="preserve"> </w:t>
              </w:r>
              <w:r w:rsidR="00874F00">
                <w:rPr>
                  <w:sz w:val="22"/>
                  <w:szCs w:val="22"/>
                </w:rPr>
                <w:t xml:space="preserve">(extended to </w:t>
              </w:r>
              <w:proofErr w:type="gramStart"/>
              <w:r w:rsidR="00874F00">
                <w:rPr>
                  <w:sz w:val="22"/>
                  <w:szCs w:val="22"/>
                </w:rPr>
                <w:t xml:space="preserve">allow </w:t>
              </w:r>
              <w:r w:rsidR="00874F00">
                <w:rPr>
                  <w:sz w:val="22"/>
                  <w:szCs w:val="22"/>
                </w:rPr>
                <w:t xml:space="preserve"> the</w:t>
              </w:r>
              <w:proofErr w:type="gramEnd"/>
              <w:r w:rsidR="00874F00">
                <w:rPr>
                  <w:sz w:val="22"/>
                  <w:szCs w:val="22"/>
                </w:rPr>
                <w:t xml:space="preserve"> </w:t>
              </w:r>
              <w:r w:rsidR="00874F00">
                <w:rPr>
                  <w:sz w:val="22"/>
                  <w:szCs w:val="22"/>
                </w:rPr>
                <w:t>decimal</w:t>
              </w:r>
              <w:r w:rsidR="00874F00">
                <w:rPr>
                  <w:sz w:val="22"/>
                  <w:szCs w:val="22"/>
                </w:rPr>
                <w:t xml:space="preserve"> point)</w:t>
              </w:r>
            </w:ins>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77133F53" w:rsidR="000D7E9F" w:rsidRPr="00BA69B0" w:rsidRDefault="000D7E9F" w:rsidP="000D7E9F">
            <w:pPr>
              <w:jc w:val="left"/>
              <w:rPr>
                <w:sz w:val="22"/>
                <w:szCs w:val="22"/>
              </w:rPr>
            </w:pPr>
            <w:r w:rsidRPr="00BA69B0">
              <w:rPr>
                <w:sz w:val="22"/>
                <w:szCs w:val="22"/>
              </w:rPr>
              <w:t>Decimal number.</w:t>
            </w:r>
            <w:ins w:id="185" w:author="Microsoft Office User" w:date="2022-05-20T10:51:00Z">
              <w:r w:rsidR="003F1FC9">
                <w:rPr>
                  <w:sz w:val="22"/>
                  <w:szCs w:val="22"/>
                </w:rPr>
                <w:t xml:space="preserve"> Maximum width of </w:t>
              </w:r>
            </w:ins>
            <w:ins w:id="186" w:author="Microsoft Office User" w:date="2022-05-20T21:58:00Z">
              <w:r w:rsidR="005D10EA">
                <w:rPr>
                  <w:sz w:val="22"/>
                  <w:szCs w:val="22"/>
                </w:rPr>
                <w:t>7</w:t>
              </w:r>
            </w:ins>
            <w:ins w:id="187" w:author="Microsoft Office User" w:date="2022-05-20T10:51:00Z">
              <w:r w:rsidR="003F1FC9">
                <w:rPr>
                  <w:sz w:val="22"/>
                  <w:szCs w:val="22"/>
                </w:rPr>
                <w:t xml:space="preserve"> characters</w:t>
              </w:r>
            </w:ins>
            <w:ins w:id="188" w:author="Microsoft Office User" w:date="2022-05-20T21:58:00Z">
              <w:r w:rsidR="005D10EA">
                <w:rPr>
                  <w:sz w:val="22"/>
                  <w:szCs w:val="22"/>
                </w:rPr>
                <w:t xml:space="preserve"> plus optional sign</w:t>
              </w:r>
            </w:ins>
            <w:ins w:id="189" w:author="Microsoft Office User" w:date="2022-05-20T10:51:00Z">
              <w:r w:rsidR="003F1FC9">
                <w:rPr>
                  <w:sz w:val="22"/>
                  <w:szCs w:val="22"/>
                </w:rPr>
                <w:t>.</w:t>
              </w:r>
            </w:ins>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ins w:id="190" w:author="Microsoft Office User" w:date="2022-05-20T10:57:00Z">
              <w:r w:rsidR="006E38D3">
                <w:rPr>
                  <w:sz w:val="22"/>
                  <w:szCs w:val="22"/>
                </w:rPr>
                <w:t xml:space="preserve"> Maximum width of </w:t>
              </w:r>
              <w:r w:rsidR="00211336">
                <w:rPr>
                  <w:sz w:val="22"/>
                  <w:szCs w:val="22"/>
                </w:rPr>
                <w:t>6</w:t>
              </w:r>
              <w:r w:rsidR="006E38D3">
                <w:rPr>
                  <w:sz w:val="22"/>
                  <w:szCs w:val="22"/>
                </w:rPr>
                <w:t xml:space="preserve"> characters.</w:t>
              </w:r>
            </w:ins>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photCat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7B241603" w:rsidR="000D7E9F" w:rsidRPr="00BA69B0" w:rsidRDefault="000D7E9F" w:rsidP="000D7E9F">
            <w:pPr>
              <w:jc w:val="left"/>
              <w:rPr>
                <w:sz w:val="22"/>
                <w:szCs w:val="22"/>
              </w:rPr>
            </w:pPr>
            <w:r w:rsidRPr="00BA69B0">
              <w:rPr>
                <w:sz w:val="22"/>
                <w:szCs w:val="22"/>
              </w:rPr>
              <w:t>Alphanumeric string</w:t>
            </w:r>
            <w:ins w:id="191" w:author="Steve Chesley" w:date="2022-09-07T16:27:00Z">
              <w:r w:rsidR="00874F00">
                <w:rPr>
                  <w:sz w:val="22"/>
                  <w:szCs w:val="22"/>
                </w:rPr>
                <w:t xml:space="preserve"> (extended to </w:t>
              </w:r>
              <w:proofErr w:type="gramStart"/>
              <w:r w:rsidR="00874F00">
                <w:rPr>
                  <w:sz w:val="22"/>
                  <w:szCs w:val="22"/>
                </w:rPr>
                <w:t>allow  the</w:t>
              </w:r>
              <w:proofErr w:type="gramEnd"/>
              <w:r w:rsidR="00874F00">
                <w:rPr>
                  <w:sz w:val="22"/>
                  <w:szCs w:val="22"/>
                </w:rPr>
                <w:t xml:space="preserve"> decimal point)</w:t>
              </w:r>
            </w:ins>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photAp</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ins w:id="192" w:author="Microsoft Office User" w:date="2022-05-20T10:57:00Z">
              <w:r w:rsidR="00211336">
                <w:rPr>
                  <w:sz w:val="22"/>
                  <w:szCs w:val="22"/>
                </w:rPr>
                <w:t xml:space="preserve"> Maximum width of 6 characters.</w:t>
              </w:r>
            </w:ins>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nucMag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proofErr w:type="spellStart"/>
            <w:r w:rsidRPr="00BA69B0">
              <w:rPr>
                <w:rFonts w:ascii="Courier" w:hAnsi="Courier" w:cs="Courier New"/>
                <w:sz w:val="22"/>
                <w:szCs w:val="22"/>
              </w:rPr>
              <w:t>photAp</w:t>
            </w:r>
            <w:proofErr w:type="spellEnd"/>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proofErr w:type="spellStart"/>
            <w:r w:rsidRPr="00BA69B0">
              <w:rPr>
                <w:rFonts w:ascii="Courier" w:hAnsi="Courier"/>
                <w:sz w:val="22"/>
                <w:szCs w:val="22"/>
              </w:rPr>
              <w:t>nucMag</w:t>
            </w:r>
            <w:proofErr w:type="spellEnd"/>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logSNR</w:t>
            </w:r>
            <w:proofErr w:type="spellEnd"/>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ins w:id="193" w:author="Microsoft Office User" w:date="2022-05-20T10:58:00Z">
              <w:r w:rsidR="00211336">
                <w:rPr>
                  <w:sz w:val="22"/>
                  <w:szCs w:val="22"/>
                </w:rPr>
                <w:t xml:space="preserve"> Maximum width of </w:t>
              </w:r>
            </w:ins>
            <w:ins w:id="194" w:author="Microsoft Office User" w:date="2022-05-20T21:59:00Z">
              <w:r w:rsidR="005D10EA">
                <w:rPr>
                  <w:sz w:val="22"/>
                  <w:szCs w:val="22"/>
                </w:rPr>
                <w:t>5</w:t>
              </w:r>
            </w:ins>
            <w:ins w:id="195" w:author="Microsoft Office User" w:date="2022-05-20T10:58:00Z">
              <w:r w:rsidR="00211336">
                <w:rPr>
                  <w:sz w:val="22"/>
                  <w:szCs w:val="22"/>
                </w:rPr>
                <w:t xml:space="preserve"> characters</w:t>
              </w:r>
            </w:ins>
            <w:ins w:id="196" w:author="Microsoft Office User" w:date="2022-05-20T21:59:00Z">
              <w:r w:rsidR="005D10EA">
                <w:rPr>
                  <w:sz w:val="22"/>
                  <w:szCs w:val="22"/>
                </w:rPr>
                <w:t xml:space="preserve"> plus optional sign</w:t>
              </w:r>
            </w:ins>
            <w:ins w:id="197" w:author="Microsoft Office User" w:date="2022-05-20T10:58:00Z">
              <w:r w:rsidR="00211336">
                <w:rPr>
                  <w:sz w:val="22"/>
                  <w:szCs w:val="22"/>
                </w:rPr>
                <w:t>.</w:t>
              </w:r>
            </w:ins>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6B43B91B" w:rsidR="00A67F80" w:rsidRPr="00BA69B0" w:rsidRDefault="00667E7D" w:rsidP="000D7E9F">
            <w:pPr>
              <w:jc w:val="left"/>
              <w:rPr>
                <w:rFonts w:ascii="Courier" w:hAnsi="Courier"/>
                <w:sz w:val="22"/>
                <w:szCs w:val="22"/>
              </w:rPr>
            </w:pPr>
            <w:proofErr w:type="spellStart"/>
            <w:ins w:id="198" w:author="Microsoft Office User" w:date="2022-05-22T21:27:00Z">
              <w:r>
                <w:rPr>
                  <w:rFonts w:ascii="Courier" w:hAnsi="Courier"/>
                  <w:sz w:val="22"/>
                  <w:szCs w:val="22"/>
                </w:rPr>
                <w:t>s</w:t>
              </w:r>
            </w:ins>
            <w:del w:id="199" w:author="Microsoft Office User" w:date="2022-05-22T21:27:00Z">
              <w:r w:rsidR="00C40955" w:rsidDel="00667E7D">
                <w:rPr>
                  <w:rFonts w:ascii="Courier" w:hAnsi="Courier"/>
                  <w:sz w:val="22"/>
                  <w:szCs w:val="22"/>
                </w:rPr>
                <w:delText>s</w:delText>
              </w:r>
            </w:del>
            <w:r w:rsidR="00C40955">
              <w:rPr>
                <w:rFonts w:ascii="Courier" w:hAnsi="Courier"/>
                <w:sz w:val="22"/>
                <w:szCs w:val="22"/>
              </w:rPr>
              <w:t>hape</w:t>
            </w:r>
            <w:r w:rsidR="00A67F80">
              <w:rPr>
                <w:rFonts w:ascii="Courier" w:hAnsi="Courier"/>
                <w:sz w:val="22"/>
                <w:szCs w:val="22"/>
              </w:rPr>
              <w:t>Occ</w:t>
            </w:r>
            <w:proofErr w:type="spellEnd"/>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50BE19BB" w:rsidR="000D7E9F" w:rsidRPr="00BA69B0" w:rsidRDefault="00667E7D" w:rsidP="000D7E9F">
            <w:pPr>
              <w:jc w:val="left"/>
              <w:rPr>
                <w:rFonts w:ascii="Courier" w:hAnsi="Courier"/>
                <w:sz w:val="22"/>
                <w:szCs w:val="22"/>
              </w:rPr>
            </w:pPr>
            <w:ins w:id="200" w:author="Microsoft Office User" w:date="2022-05-22T21:27:00Z">
              <w:r>
                <w:rPr>
                  <w:rFonts w:ascii="Courier" w:hAnsi="Courier"/>
                  <w:sz w:val="22"/>
                  <w:szCs w:val="22"/>
                </w:rPr>
                <w:t>s</w:t>
              </w:r>
            </w:ins>
            <w:del w:id="201" w:author="Microsoft Office User" w:date="2022-05-22T21:27:00Z">
              <w:r w:rsidR="005D10EA" w:rsidRPr="00BA69B0" w:rsidDel="00667E7D">
                <w:rPr>
                  <w:rFonts w:ascii="Courier" w:hAnsi="Courier"/>
                  <w:sz w:val="22"/>
                  <w:szCs w:val="22"/>
                </w:rPr>
                <w:delText>S</w:delText>
              </w:r>
            </w:del>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ins w:id="202" w:author="Microsoft Office User" w:date="2022-05-20T10:58:00Z">
              <w:r w:rsidR="00211336">
                <w:rPr>
                  <w:sz w:val="22"/>
                  <w:szCs w:val="22"/>
                </w:rPr>
                <w:t xml:space="preserve"> Maximum width of 6 characters.</w:t>
              </w:r>
            </w:ins>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3CF6BF3C" w:rsidR="000D7E9F" w:rsidRPr="00BA69B0" w:rsidRDefault="00667E7D" w:rsidP="000D7E9F">
            <w:pPr>
              <w:jc w:val="left"/>
              <w:rPr>
                <w:rFonts w:ascii="Courier" w:hAnsi="Courier"/>
                <w:sz w:val="22"/>
                <w:szCs w:val="22"/>
              </w:rPr>
            </w:pPr>
            <w:ins w:id="203" w:author="Microsoft Office User" w:date="2022-05-22T21:27:00Z">
              <w:r>
                <w:rPr>
                  <w:rFonts w:ascii="Courier" w:hAnsi="Courier"/>
                  <w:sz w:val="22"/>
                  <w:szCs w:val="22"/>
                </w:rPr>
                <w:lastRenderedPageBreak/>
                <w:t>e</w:t>
              </w:r>
            </w:ins>
            <w:del w:id="204" w:author="Microsoft Office User" w:date="2022-05-22T21:27:00Z">
              <w:r w:rsidR="005D10EA" w:rsidRPr="00BA69B0" w:rsidDel="00667E7D">
                <w:rPr>
                  <w:rFonts w:ascii="Courier" w:hAnsi="Courier"/>
                  <w:sz w:val="22"/>
                  <w:szCs w:val="22"/>
                </w:rPr>
                <w:delText>E</w:delText>
              </w:r>
            </w:del>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ins w:id="205" w:author="Microsoft Office User" w:date="2022-05-20T10:58:00Z">
              <w:r w:rsidR="00211336">
                <w:rPr>
                  <w:sz w:val="22"/>
                  <w:szCs w:val="22"/>
                </w:rPr>
                <w:t xml:space="preserve"> </w:t>
              </w:r>
            </w:ins>
            <w:ins w:id="206" w:author="Microsoft Office User" w:date="2022-05-20T11:52:00Z">
              <w:r w:rsidR="001C54FF">
                <w:rPr>
                  <w:sz w:val="22"/>
                  <w:szCs w:val="22"/>
                </w:rPr>
                <w:t>Maximum width of 6 characters.</w:t>
              </w:r>
            </w:ins>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rmsFit</w:t>
            </w:r>
            <w:proofErr w:type="spellEnd"/>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ins w:id="207" w:author="Microsoft Office User" w:date="2022-05-20T10:58:00Z">
              <w:r w:rsidR="00211336">
                <w:rPr>
                  <w:sz w:val="22"/>
                  <w:szCs w:val="22"/>
                </w:rPr>
                <w:t xml:space="preserve"> Maximum width of 6 characters.</w:t>
              </w:r>
            </w:ins>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nStars</w:t>
            </w:r>
            <w:proofErr w:type="spellEnd"/>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ins w:id="208" w:author="Microsoft Office User" w:date="2022-05-20T10:58:00Z">
              <w:r w:rsidR="00211336">
                <w:rPr>
                  <w:sz w:val="22"/>
                  <w:szCs w:val="22"/>
                </w:rPr>
                <w:t xml:space="preserve"> Maximum width of 6 characters.</w:t>
              </w:r>
            </w:ins>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5BC19859" w:rsidR="000D7E9F" w:rsidRPr="00BA69B0" w:rsidRDefault="00667E7D" w:rsidP="000D7E9F">
            <w:pPr>
              <w:jc w:val="left"/>
              <w:rPr>
                <w:rFonts w:ascii="Courier" w:hAnsi="Courier"/>
                <w:sz w:val="22"/>
                <w:szCs w:val="22"/>
              </w:rPr>
            </w:pPr>
            <w:ins w:id="209" w:author="Microsoft Office User" w:date="2022-05-22T21:27:00Z">
              <w:r>
                <w:rPr>
                  <w:rFonts w:ascii="Courier" w:hAnsi="Courier"/>
                  <w:sz w:val="22"/>
                  <w:szCs w:val="22"/>
                </w:rPr>
                <w:t>c</w:t>
              </w:r>
            </w:ins>
            <w:del w:id="210" w:author="Microsoft Office User" w:date="2022-05-22T21:27:00Z">
              <w:r w:rsidR="005D10EA" w:rsidRPr="00BA69B0" w:rsidDel="00667E7D">
                <w:rPr>
                  <w:rFonts w:ascii="Courier" w:hAnsi="Courier"/>
                  <w:sz w:val="22"/>
                  <w:szCs w:val="22"/>
                </w:rPr>
                <w:delText>C</w:delText>
              </w:r>
            </w:del>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3CF822AD" w:rsidR="000D7E9F" w:rsidRPr="00BA69B0" w:rsidRDefault="00667E7D" w:rsidP="000D7E9F">
            <w:pPr>
              <w:jc w:val="left"/>
              <w:rPr>
                <w:rFonts w:ascii="Courier" w:hAnsi="Courier"/>
                <w:sz w:val="22"/>
                <w:szCs w:val="22"/>
              </w:rPr>
            </w:pPr>
            <w:proofErr w:type="spellStart"/>
            <w:ins w:id="211" w:author="Microsoft Office User" w:date="2022-05-22T21:27:00Z">
              <w:r>
                <w:rPr>
                  <w:rFonts w:ascii="Courier" w:hAnsi="Courier"/>
                  <w:sz w:val="22"/>
                  <w:szCs w:val="22"/>
                </w:rPr>
                <w:t>f</w:t>
              </w:r>
            </w:ins>
            <w:del w:id="212" w:author="Microsoft Office User" w:date="2022-05-22T21:27:00Z">
              <w:r w:rsidR="005D10EA" w:rsidRPr="00BA69B0" w:rsidDel="00667E7D">
                <w:rPr>
                  <w:rFonts w:ascii="Courier" w:hAnsi="Courier"/>
                  <w:sz w:val="22"/>
                  <w:szCs w:val="22"/>
                </w:rPr>
                <w:delText>F</w:delText>
              </w:r>
            </w:del>
            <w:r w:rsidR="000D7E9F" w:rsidRPr="00BA69B0">
              <w:rPr>
                <w:rFonts w:ascii="Courier" w:hAnsi="Courier"/>
                <w:sz w:val="22"/>
                <w:szCs w:val="22"/>
              </w:rPr>
              <w:t>rq</w:t>
            </w:r>
            <w:proofErr w:type="spellEnd"/>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 xml:space="preserve">Carrier reference frequency in </w:t>
            </w:r>
            <w:proofErr w:type="spellStart"/>
            <w:r w:rsidRPr="00BA69B0">
              <w:rPr>
                <w:sz w:val="22"/>
                <w:szCs w:val="22"/>
              </w:rPr>
              <w:t>MHz.</w:t>
            </w:r>
            <w:proofErr w:type="spellEnd"/>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ins w:id="213" w:author="Microsoft Office User" w:date="2022-05-20T10:58:00Z">
              <w:r w:rsidR="00211336">
                <w:rPr>
                  <w:sz w:val="22"/>
                  <w:szCs w:val="22"/>
                </w:rPr>
                <w:t xml:space="preserve"> Maximum width of 16 characters.</w:t>
              </w:r>
            </w:ins>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05493CA4" w:rsidR="000D7E9F" w:rsidRPr="00BA69B0" w:rsidRDefault="00667E7D" w:rsidP="000D7E9F">
            <w:pPr>
              <w:jc w:val="left"/>
              <w:rPr>
                <w:rFonts w:ascii="Courier" w:hAnsi="Courier"/>
                <w:sz w:val="22"/>
                <w:szCs w:val="22"/>
              </w:rPr>
            </w:pPr>
            <w:ins w:id="214" w:author="Microsoft Office User" w:date="2022-05-22T21:27:00Z">
              <w:r>
                <w:rPr>
                  <w:rFonts w:ascii="Courier" w:hAnsi="Courier"/>
                  <w:sz w:val="22"/>
                  <w:szCs w:val="22"/>
                </w:rPr>
                <w:t>r</w:t>
              </w:r>
            </w:ins>
            <w:del w:id="215" w:author="Microsoft Office User" w:date="2022-05-22T21:27:00Z">
              <w:r w:rsidR="005D10EA" w:rsidRPr="00BA69B0" w:rsidDel="00667E7D">
                <w:rPr>
                  <w:rFonts w:ascii="Courier" w:hAnsi="Courier"/>
                  <w:sz w:val="22"/>
                  <w:szCs w:val="22"/>
                </w:rPr>
                <w:delText>R</w:delText>
              </w:r>
            </w:del>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080F6C01" w:rsidR="000D7E9F" w:rsidRPr="00BA69B0" w:rsidRDefault="00667E7D" w:rsidP="000D7E9F">
            <w:pPr>
              <w:jc w:val="left"/>
              <w:rPr>
                <w:rFonts w:ascii="Courier" w:hAnsi="Courier"/>
                <w:sz w:val="22"/>
                <w:szCs w:val="22"/>
              </w:rPr>
            </w:pPr>
            <w:ins w:id="216" w:author="Microsoft Office User" w:date="2022-05-22T21:27:00Z">
              <w:r>
                <w:rPr>
                  <w:rFonts w:ascii="Courier" w:hAnsi="Courier"/>
                  <w:sz w:val="22"/>
                  <w:szCs w:val="22"/>
                </w:rPr>
                <w:t>d</w:t>
              </w:r>
            </w:ins>
            <w:del w:id="217" w:author="Microsoft Office User" w:date="2022-05-22T21:27:00Z">
              <w:r w:rsidR="005D10EA" w:rsidRPr="00BA69B0" w:rsidDel="00667E7D">
                <w:rPr>
                  <w:rFonts w:ascii="Courier" w:hAnsi="Courier"/>
                  <w:sz w:val="22"/>
                  <w:szCs w:val="22"/>
                </w:rPr>
                <w:delText>D</w:delText>
              </w:r>
            </w:del>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E4EA722" w:rsidR="000D7E9F" w:rsidRPr="00BA69B0" w:rsidRDefault="000D7E9F" w:rsidP="000D7E9F">
            <w:pPr>
              <w:jc w:val="left"/>
              <w:rPr>
                <w:sz w:val="22"/>
                <w:szCs w:val="22"/>
              </w:rPr>
            </w:pPr>
            <w:r w:rsidRPr="00BA69B0">
              <w:rPr>
                <w:sz w:val="22"/>
                <w:szCs w:val="22"/>
              </w:rPr>
              <w:t xml:space="preserve">Discovery flag. A </w:t>
            </w:r>
            <w:del w:id="218" w:author="Microsoft Office User" w:date="2022-05-20T22:00:00Z">
              <w:r w:rsidRPr="00BA69B0" w:rsidDel="005D10EA">
                <w:rPr>
                  <w:sz w:val="22"/>
                  <w:szCs w:val="22"/>
                </w:rPr>
                <w:delText>'</w:delText>
              </w:r>
            </w:del>
            <w:ins w:id="219" w:author="Microsoft Office User" w:date="2022-05-20T22:00:00Z">
              <w:r w:rsidR="005D10EA">
                <w:rPr>
                  <w:sz w:val="22"/>
                  <w:szCs w:val="22"/>
                </w:rPr>
                <w:t>‘</w:t>
              </w:r>
            </w:ins>
            <w:r w:rsidRPr="00BA69B0">
              <w:rPr>
                <w:sz w:val="22"/>
                <w:szCs w:val="22"/>
              </w:rPr>
              <w:t>*</w:t>
            </w:r>
            <w:del w:id="220" w:author="Microsoft Office User" w:date="2022-05-20T22:00:00Z">
              <w:r w:rsidRPr="00BA69B0" w:rsidDel="005D10EA">
                <w:rPr>
                  <w:sz w:val="22"/>
                  <w:szCs w:val="22"/>
                </w:rPr>
                <w:delText>'</w:delText>
              </w:r>
            </w:del>
            <w:ins w:id="221" w:author="Microsoft Office User" w:date="2022-05-20T22:00:00Z">
              <w:r w:rsidR="005D10EA">
                <w:rPr>
                  <w:sz w:val="22"/>
                  <w:szCs w:val="22"/>
                </w:rPr>
                <w:t>’</w:t>
              </w:r>
            </w:ins>
            <w:r w:rsidRPr="00BA69B0">
              <w:rPr>
                <w:sz w:val="22"/>
                <w:szCs w:val="22"/>
              </w:rPr>
              <w:t xml:space="preserve"> marks a new discovery record and a </w:t>
            </w:r>
            <w:del w:id="222" w:author="Microsoft Office User" w:date="2022-05-20T22:00:00Z">
              <w:r w:rsidRPr="00BA69B0" w:rsidDel="005D10EA">
                <w:rPr>
                  <w:sz w:val="22"/>
                  <w:szCs w:val="22"/>
                </w:rPr>
                <w:delText>'</w:delText>
              </w:r>
            </w:del>
            <w:ins w:id="223" w:author="Microsoft Office User" w:date="2022-05-20T22:00:00Z">
              <w:r w:rsidR="005D10EA">
                <w:rPr>
                  <w:sz w:val="22"/>
                  <w:szCs w:val="22"/>
                </w:rPr>
                <w:t>‘</w:t>
              </w:r>
            </w:ins>
            <w:r w:rsidRPr="00BA69B0">
              <w:rPr>
                <w:sz w:val="22"/>
                <w:szCs w:val="22"/>
              </w:rPr>
              <w:t>+</w:t>
            </w:r>
            <w:del w:id="224" w:author="Microsoft Office User" w:date="2022-05-20T22:00:00Z">
              <w:r w:rsidRPr="00BA69B0" w:rsidDel="005D10EA">
                <w:rPr>
                  <w:sz w:val="22"/>
                  <w:szCs w:val="22"/>
                </w:rPr>
                <w:delText>'</w:delText>
              </w:r>
            </w:del>
            <w:ins w:id="225" w:author="Microsoft Office User" w:date="2022-05-20T22:00:00Z">
              <w:r w:rsidR="005D10EA">
                <w:rPr>
                  <w:sz w:val="22"/>
                  <w:szCs w:val="22"/>
                </w:rPr>
                <w:t>’</w:t>
              </w:r>
            </w:ins>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773675FF" w:rsidR="000D7E9F" w:rsidRPr="00BA69B0" w:rsidRDefault="000D7E9F" w:rsidP="000D7E9F">
            <w:pPr>
              <w:jc w:val="left"/>
              <w:rPr>
                <w:sz w:val="22"/>
                <w:szCs w:val="22"/>
              </w:rPr>
            </w:pPr>
            <w:r w:rsidRPr="00BA69B0">
              <w:rPr>
                <w:sz w:val="22"/>
                <w:szCs w:val="22"/>
              </w:rPr>
              <w:t xml:space="preserve">Two allowed values: </w:t>
            </w:r>
            <w:del w:id="226" w:author="Microsoft Office User" w:date="2022-05-20T22:00:00Z">
              <w:r w:rsidRPr="00BA69B0" w:rsidDel="005D10EA">
                <w:rPr>
                  <w:sz w:val="22"/>
                  <w:szCs w:val="22"/>
                </w:rPr>
                <w:delText>'</w:delText>
              </w:r>
            </w:del>
            <w:ins w:id="227" w:author="Microsoft Office User" w:date="2022-05-20T22:00:00Z">
              <w:r w:rsidR="005D10EA">
                <w:rPr>
                  <w:sz w:val="22"/>
                  <w:szCs w:val="22"/>
                </w:rPr>
                <w:t>‘</w:t>
              </w:r>
            </w:ins>
            <w:r w:rsidRPr="00BA69B0">
              <w:rPr>
                <w:sz w:val="22"/>
                <w:szCs w:val="22"/>
              </w:rPr>
              <w:t>*</w:t>
            </w:r>
            <w:del w:id="228" w:author="Microsoft Office User" w:date="2022-05-20T22:00:00Z">
              <w:r w:rsidRPr="00BA69B0" w:rsidDel="005D10EA">
                <w:rPr>
                  <w:sz w:val="22"/>
                  <w:szCs w:val="22"/>
                </w:rPr>
                <w:delText>'</w:delText>
              </w:r>
            </w:del>
            <w:ins w:id="229" w:author="Microsoft Office User" w:date="2022-05-20T22:00:00Z">
              <w:r w:rsidR="005D10EA">
                <w:rPr>
                  <w:sz w:val="22"/>
                  <w:szCs w:val="22"/>
                </w:rPr>
                <w:t>’</w:t>
              </w:r>
            </w:ins>
            <w:r w:rsidRPr="00BA69B0">
              <w:rPr>
                <w:sz w:val="22"/>
                <w:szCs w:val="22"/>
              </w:rPr>
              <w:t xml:space="preserve"> and </w:t>
            </w:r>
            <w:del w:id="230" w:author="Microsoft Office User" w:date="2022-05-20T22:00:00Z">
              <w:r w:rsidRPr="00BA69B0" w:rsidDel="005D10EA">
                <w:rPr>
                  <w:sz w:val="22"/>
                  <w:szCs w:val="22"/>
                </w:rPr>
                <w:delText>'</w:delText>
              </w:r>
            </w:del>
            <w:ins w:id="231" w:author="Microsoft Office User" w:date="2022-05-20T22:00:00Z">
              <w:r w:rsidR="005D10EA">
                <w:rPr>
                  <w:sz w:val="22"/>
                  <w:szCs w:val="22"/>
                </w:rPr>
                <w:t>‘</w:t>
              </w:r>
            </w:ins>
            <w:r w:rsidRPr="00BA69B0">
              <w:rPr>
                <w:sz w:val="22"/>
                <w:szCs w:val="22"/>
              </w:rPr>
              <w:t>+</w:t>
            </w:r>
            <w:del w:id="232" w:author="Microsoft Office User" w:date="2022-05-20T22:00:00Z">
              <w:r w:rsidRPr="00BA69B0" w:rsidDel="005D10EA">
                <w:rPr>
                  <w:sz w:val="22"/>
                  <w:szCs w:val="22"/>
                </w:rPr>
                <w:delText>'</w:delText>
              </w:r>
            </w:del>
            <w:ins w:id="233" w:author="Microsoft Office User" w:date="2022-05-20T22:00:00Z">
              <w:r w:rsidR="005D10EA">
                <w:rPr>
                  <w:sz w:val="22"/>
                  <w:szCs w:val="22"/>
                </w:rPr>
                <w:t>’</w:t>
              </w:r>
            </w:ins>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proofErr w:type="spellStart"/>
            <w:r>
              <w:rPr>
                <w:rFonts w:ascii="Courier" w:hAnsi="Courier"/>
                <w:sz w:val="22"/>
                <w:szCs w:val="22"/>
              </w:rPr>
              <w:t>subFrm</w:t>
            </w:r>
            <w:proofErr w:type="spellEnd"/>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proofErr w:type="spellStart"/>
            <w:r>
              <w:rPr>
                <w:rFonts w:ascii="Courier" w:hAnsi="Courier"/>
                <w:sz w:val="22"/>
                <w:szCs w:val="22"/>
              </w:rPr>
              <w:t>subFrm</w:t>
            </w:r>
            <w:proofErr w:type="spellEnd"/>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7AC02CEF"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del w:id="234" w:author="Microsoft Office User" w:date="2022-05-20T22:00:00Z">
              <w:r w:rsidDel="005D10EA">
                <w:rPr>
                  <w:sz w:val="22"/>
                  <w:szCs w:val="22"/>
                </w:rPr>
                <w:delText>'</w:delText>
              </w:r>
            </w:del>
            <w:ins w:id="235" w:author="Microsoft Office User" w:date="2022-05-20T22:00:00Z">
              <w:r w:rsidR="005D10EA">
                <w:rPr>
                  <w:sz w:val="22"/>
                  <w:szCs w:val="22"/>
                </w:rPr>
                <w:t>‘</w:t>
              </w:r>
            </w:ins>
            <w:r w:rsidRPr="00360A97">
              <w:rPr>
                <w:rFonts w:ascii="Courier" w:hAnsi="Courier"/>
                <w:sz w:val="22"/>
                <w:szCs w:val="22"/>
              </w:rPr>
              <w:t>APP.</w:t>
            </w:r>
            <w:del w:id="236" w:author="Microsoft Office User" w:date="2022-05-20T22:00:00Z">
              <w:r w:rsidRPr="00360A97" w:rsidDel="005D10EA">
                <w:rPr>
                  <w:sz w:val="22"/>
                  <w:szCs w:val="22"/>
                </w:rPr>
                <w:delText>'</w:delText>
              </w:r>
            </w:del>
            <w:ins w:id="237" w:author="Microsoft Office User" w:date="2022-05-20T22:00:00Z">
              <w:r w:rsidR="005D10EA">
                <w:rPr>
                  <w:sz w:val="22"/>
                  <w:szCs w:val="22"/>
                </w:rPr>
                <w:t>’</w:t>
              </w:r>
            </w:ins>
            <w:r w:rsidRPr="00360A97">
              <w:rPr>
                <w:sz w:val="22"/>
                <w:szCs w:val="22"/>
              </w:rPr>
              <w:t xml:space="preserve"> </w:t>
            </w:r>
            <w:r w:rsidR="005D10EA" w:rsidRPr="00360A97">
              <w:rPr>
                <w:sz w:val="22"/>
                <w:szCs w:val="22"/>
              </w:rPr>
              <w:t>F</w:t>
            </w:r>
            <w:r w:rsidRPr="00360A97">
              <w:rPr>
                <w:sz w:val="22"/>
                <w:szCs w:val="22"/>
              </w:rPr>
              <w:t xml:space="preserve">or apparent or </w:t>
            </w:r>
            <w:del w:id="238" w:author="Microsoft Office User" w:date="2022-05-20T22:00:00Z">
              <w:r w:rsidDel="005D10EA">
                <w:rPr>
                  <w:sz w:val="22"/>
                  <w:szCs w:val="22"/>
                </w:rPr>
                <w:delText>'</w:delText>
              </w:r>
            </w:del>
            <w:ins w:id="239" w:author="Microsoft Office User" w:date="2022-05-20T22:00:00Z">
              <w:r w:rsidR="005D10EA">
                <w:rPr>
                  <w:sz w:val="22"/>
                  <w:szCs w:val="22"/>
                </w:rPr>
                <w:t>‘</w:t>
              </w:r>
            </w:ins>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del w:id="240" w:author="Microsoft Office User" w:date="2022-05-20T22:00:00Z">
              <w:r w:rsidDel="005D10EA">
                <w:rPr>
                  <w:sz w:val="22"/>
                  <w:szCs w:val="22"/>
                </w:rPr>
                <w:delText>'</w:delText>
              </w:r>
            </w:del>
            <w:ins w:id="241" w:author="Microsoft Office User" w:date="2022-05-20T22:00:00Z">
              <w:r w:rsidR="005D10EA">
                <w:rPr>
                  <w:sz w:val="22"/>
                  <w:szCs w:val="22"/>
                </w:rPr>
                <w:t>’</w:t>
              </w:r>
            </w:ins>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proofErr w:type="spellStart"/>
            <w:r w:rsidRPr="00360A97">
              <w:rPr>
                <w:rFonts w:ascii="Courier" w:hAnsi="Courier"/>
                <w:sz w:val="22"/>
                <w:szCs w:val="22"/>
              </w:rPr>
              <w:t>subFrm</w:t>
            </w:r>
            <w:proofErr w:type="spellEnd"/>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precTime</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9B9F86D" w:rsidR="000D7E9F" w:rsidRPr="00BA69B0" w:rsidRDefault="000D7E9F" w:rsidP="005D10EA">
            <w:pPr>
              <w:jc w:val="left"/>
              <w:rPr>
                <w:sz w:val="22"/>
                <w:szCs w:val="22"/>
              </w:rPr>
            </w:pPr>
            <w:r w:rsidRPr="00BA69B0">
              <w:rPr>
                <w:sz w:val="22"/>
                <w:szCs w:val="22"/>
              </w:rPr>
              <w:t>Integer</w:t>
            </w:r>
            <w:ins w:id="242" w:author="Microsoft Office User" w:date="2022-05-20T22:02:00Z">
              <w:r w:rsidR="005D10EA">
                <w:rPr>
                  <w:sz w:val="22"/>
                  <w:szCs w:val="22"/>
                </w:rPr>
                <w:t>, with no decimal</w:t>
              </w:r>
            </w:ins>
            <w:r w:rsidRPr="00BA69B0">
              <w:rPr>
                <w:sz w:val="22"/>
                <w:szCs w:val="22"/>
              </w:rPr>
              <w:t xml:space="preserve">. Allowed values: 1, 10, 100, 1000, 10000, 100000. </w:t>
            </w:r>
            <w:ins w:id="243" w:author="Microsoft Office User" w:date="2022-05-20T22:00:00Z">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ins>
            <w:del w:id="244" w:author="Microsoft Office User" w:date="2022-05-20T22:01:00Z">
              <w:r w:rsidRPr="00BA69B0" w:rsidDel="005D10EA">
                <w:rPr>
                  <w:sz w:val="22"/>
                  <w:szCs w:val="22"/>
                </w:rPr>
                <w:delText>Printed as integer, with no decimal point.</w:delText>
              </w:r>
            </w:del>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precRA</w:t>
            </w:r>
            <w:proofErr w:type="spellEnd"/>
            <w:r w:rsidRPr="00BA69B0">
              <w:rPr>
                <w:rFonts w:ascii="Courier" w:hAnsi="Courier"/>
                <w:sz w:val="22"/>
                <w:szCs w:val="22"/>
              </w:rPr>
              <w:br/>
            </w:r>
            <w:proofErr w:type="spellStart"/>
            <w:r w:rsidRPr="00BA69B0">
              <w:rPr>
                <w:rFonts w:ascii="Courier" w:hAnsi="Courier"/>
                <w:sz w:val="22"/>
                <w:szCs w:val="22"/>
              </w:rPr>
              <w:t>precDec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proofErr w:type="spellStart"/>
            <w:r w:rsidRPr="00BA69B0">
              <w:rPr>
                <w:rFonts w:ascii="Courier" w:hAnsi="Courier"/>
                <w:sz w:val="22"/>
                <w:szCs w:val="22"/>
              </w:rPr>
              <w:t>precRA</w:t>
            </w:r>
            <w:proofErr w:type="spellEnd"/>
            <w:r w:rsidRPr="00BA69B0">
              <w:rPr>
                <w:sz w:val="22"/>
                <w:szCs w:val="22"/>
              </w:rPr>
              <w:t xml:space="preserve"> and in arcsec for </w:t>
            </w:r>
            <w:proofErr w:type="spellStart"/>
            <w:r w:rsidRPr="00BA69B0">
              <w:rPr>
                <w:rFonts w:ascii="Courier" w:hAnsi="Courier"/>
                <w:sz w:val="22"/>
                <w:szCs w:val="22"/>
              </w:rPr>
              <w:t>precDec</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uncTime</w:t>
            </w:r>
            <w:proofErr w:type="spellEnd"/>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ins w:id="245" w:author="Microsoft Office User" w:date="2022-05-20T11:51:00Z">
              <w:r w:rsidR="001C54FF">
                <w:rPr>
                  <w:sz w:val="22"/>
                  <w:szCs w:val="22"/>
                </w:rPr>
                <w:t xml:space="preserve">Maximum width of 8 characters. </w:t>
              </w:r>
            </w:ins>
            <w:r w:rsidR="00B948FE">
              <w:rPr>
                <w:sz w:val="22"/>
                <w:szCs w:val="22"/>
              </w:rPr>
              <w:t xml:space="preserve">The value of </w:t>
            </w:r>
            <w:proofErr w:type="spellStart"/>
            <w:r w:rsidR="00B948FE" w:rsidRPr="00B948FE">
              <w:rPr>
                <w:rFonts w:ascii="Courier" w:hAnsi="Courier"/>
                <w:sz w:val="22"/>
                <w:szCs w:val="22"/>
              </w:rPr>
              <w:t>uncTime</w:t>
            </w:r>
            <w:proofErr w:type="spellEnd"/>
            <w:r w:rsidR="00B948FE">
              <w:rPr>
                <w:sz w:val="22"/>
                <w:szCs w:val="22"/>
              </w:rPr>
              <w:t xml:space="preserve"> is </w:t>
            </w:r>
            <w:r w:rsidR="00B948FE">
              <w:rPr>
                <w:i/>
                <w:sz w:val="22"/>
                <w:szCs w:val="22"/>
              </w:rPr>
              <w:t>not</w:t>
            </w:r>
            <w:r w:rsidR="00B948FE">
              <w:rPr>
                <w:sz w:val="22"/>
                <w:szCs w:val="22"/>
              </w:rPr>
              <w:t xml:space="preserve"> to be applied to correct the reported value of </w:t>
            </w:r>
            <w:proofErr w:type="spellStart"/>
            <w:r w:rsidR="00B948FE" w:rsidRPr="00B948FE">
              <w:rPr>
                <w:rFonts w:ascii="Courier" w:hAnsi="Courier"/>
                <w:sz w:val="22"/>
                <w:szCs w:val="22"/>
              </w:rPr>
              <w:t>obsTime</w:t>
            </w:r>
            <w:proofErr w:type="spellEnd"/>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55D108A2" w:rsidR="000D7E9F" w:rsidRPr="00BA69B0" w:rsidRDefault="000D7E9F" w:rsidP="000D7E9F">
            <w:pPr>
              <w:jc w:val="left"/>
              <w:rPr>
                <w:sz w:val="22"/>
                <w:szCs w:val="22"/>
              </w:rPr>
            </w:pPr>
            <w:r w:rsidRPr="00BA69B0">
              <w:rPr>
                <w:sz w:val="22"/>
                <w:szCs w:val="22"/>
              </w:rPr>
              <w:t xml:space="preserve">String, up to </w:t>
            </w:r>
            <w:del w:id="246" w:author="Microsoft Office User" w:date="2022-05-18T17:20:00Z">
              <w:r w:rsidRPr="00BA69B0" w:rsidDel="00F926E0">
                <w:rPr>
                  <w:sz w:val="22"/>
                  <w:szCs w:val="22"/>
                </w:rPr>
                <w:delText xml:space="preserve">200 </w:delText>
              </w:r>
            </w:del>
            <w:ins w:id="247" w:author="Microsoft Office User" w:date="2022-05-18T17:20:00Z">
              <w:r w:rsidR="00F926E0">
                <w:rPr>
                  <w:sz w:val="22"/>
                  <w:szCs w:val="22"/>
                </w:rPr>
                <w:t>300</w:t>
              </w:r>
              <w:r w:rsidR="00F926E0" w:rsidRPr="00BA69B0">
                <w:rPr>
                  <w:sz w:val="22"/>
                  <w:szCs w:val="22"/>
                </w:rPr>
                <w:t xml:space="preserve"> </w:t>
              </w:r>
            </w:ins>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469D8CBD" w14:textId="77777777" w:rsidR="005D10EA" w:rsidRDefault="000D7E9F">
            <w:pPr>
              <w:jc w:val="left"/>
              <w:rPr>
                <w:ins w:id="248" w:author="Microsoft Office User" w:date="2022-05-20T11:54:00Z"/>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ins w:id="249" w:author="Microsoft Office User" w:date="2022-05-20T11:54:00Z">
              <w:r w:rsidR="005D10EA">
                <w:br w:type="page"/>
              </w:r>
            </w:ins>
          </w:p>
          <w:p w14:paraId="6B23F14D" w14:textId="52DE0B7C" w:rsidR="00A717CB" w:rsidDel="005D10EA" w:rsidRDefault="005D10EA">
            <w:pPr>
              <w:jc w:val="left"/>
              <w:rPr>
                <w:del w:id="250" w:author="Microsoft Office User" w:date="2022-05-20T11:53:00Z"/>
                <w:b/>
                <w:bCs/>
                <w:color w:val="4F81BD" w:themeColor="accent1"/>
                <w:sz w:val="18"/>
                <w:szCs w:val="18"/>
              </w:rPr>
            </w:pPr>
            <w:ins w:id="251" w:author="Microsoft Office User" w:date="2022-05-20T11:54:00Z">
              <w:r>
                <w:t xml:space="preserve">Table </w:t>
              </w:r>
              <w:r>
                <w:rPr>
                  <w:noProof/>
                </w:rPr>
                <w:t>17</w:t>
              </w:r>
            </w:ins>
            <w:del w:id="252" w:author="Microsoft Office User" w:date="2022-05-20T11:53:00Z">
              <w:r w:rsidR="00A717CB" w:rsidDel="005D10EA">
                <w:br w:type="page"/>
              </w:r>
            </w:del>
          </w:p>
          <w:p w14:paraId="7AD981EC" w14:textId="0C6B8472" w:rsidR="000D7E9F" w:rsidRPr="00BA69B0" w:rsidRDefault="00A717CB" w:rsidP="000D7E9F">
            <w:pPr>
              <w:jc w:val="left"/>
              <w:rPr>
                <w:i/>
                <w:sz w:val="22"/>
                <w:szCs w:val="22"/>
              </w:rPr>
            </w:pPr>
            <w:del w:id="253" w:author="Microsoft Office User" w:date="2022-05-20T11:53:00Z">
              <w:r w:rsidDel="005D10EA">
                <w:delText xml:space="preserve">Table </w:delText>
              </w:r>
              <w:r w:rsidDel="005D10EA">
                <w:rPr>
                  <w:noProof/>
                </w:rPr>
                <w:delText>17</w:delText>
              </w:r>
            </w:del>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localUse</w:t>
            </w:r>
            <w:proofErr w:type="spellEnd"/>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w:t>
            </w:r>
            <w:proofErr w:type="spellStart"/>
            <w:r w:rsidRPr="00BA69B0">
              <w:rPr>
                <w:sz w:val="22"/>
                <w:szCs w:val="22"/>
              </w:rPr>
              <w:t>subelements</w:t>
            </w:r>
            <w:proofErr w:type="spellEnd"/>
            <w:r w:rsidRPr="00BA69B0">
              <w:rPr>
                <w:sz w:val="22"/>
                <w:szCs w:val="22"/>
              </w:rPr>
              <w:t xml:space="preserve"> carrying ancillary information not envisioned by the standard. This element is not present in the ADES PSV format and so any </w:t>
            </w:r>
            <w:proofErr w:type="spellStart"/>
            <w:r w:rsidRPr="00BA69B0">
              <w:rPr>
                <w:rFonts w:ascii="Courier" w:hAnsi="Courier"/>
                <w:sz w:val="22"/>
                <w:szCs w:val="22"/>
              </w:rPr>
              <w:t>localUse</w:t>
            </w:r>
            <w:proofErr w:type="spellEnd"/>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w:t>
            </w:r>
            <w:proofErr w:type="spellStart"/>
            <w:r w:rsidRPr="00BA69B0">
              <w:rPr>
                <w:sz w:val="22"/>
                <w:szCs w:val="22"/>
              </w:rPr>
              <w:t>localUse</w:t>
            </w:r>
            <w:proofErr w:type="spellEnd"/>
            <w:r w:rsidRPr="00BA69B0">
              <w:rPr>
                <w:sz w:val="22"/>
                <w:szCs w:val="22"/>
              </w:rPr>
              <w:t xml:space="preserve">, but this element may not be present in a submission to the MPC. For instance, </w:t>
            </w:r>
            <w:proofErr w:type="spellStart"/>
            <w:r w:rsidRPr="00BA69B0">
              <w:rPr>
                <w:rFonts w:ascii="Courier" w:hAnsi="Courier"/>
                <w:sz w:val="22"/>
                <w:szCs w:val="22"/>
              </w:rPr>
              <w:t>localUse</w:t>
            </w:r>
            <w:proofErr w:type="spellEnd"/>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254" w:name="_Ref474762991"/>
      <w:r>
        <w:br w:type="page"/>
      </w:r>
    </w:p>
    <w:p w14:paraId="628B6DEA" w14:textId="48F52600" w:rsidR="00A96EC1" w:rsidRDefault="00A96EC1" w:rsidP="00A96EC1">
      <w:pPr>
        <w:pStyle w:val="Caption"/>
      </w:pPr>
      <w:r>
        <w:lastRenderedPageBreak/>
        <w:t xml:space="preserve">Table </w:t>
      </w:r>
      <w:fldSimple w:instr=" SEQ Table \* ARABIC ">
        <w:r w:rsidR="005D10EA">
          <w:rPr>
            <w:noProof/>
          </w:rPr>
          <w:t>17</w:t>
        </w:r>
      </w:fldSimple>
      <w:bookmarkEnd w:id="254"/>
      <w:r>
        <w:t xml:space="preserve">. Residual </w:t>
      </w:r>
      <w:proofErr w:type="spellStart"/>
      <w:r>
        <w:t>subelements</w:t>
      </w:r>
      <w:proofErr w:type="spellEnd"/>
      <w:r>
        <w:t xml:space="preserve">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orbProd</w:t>
            </w:r>
            <w:proofErr w:type="spellEnd"/>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ins w:id="255" w:author="Microsoft Office User" w:date="2022-05-20T11:08:00Z">
              <w:r w:rsidR="000138BE">
                <w:rPr>
                  <w:sz w:val="22"/>
                  <w:szCs w:val="22"/>
                </w:rPr>
                <w:t>Maximum width of 100 characters.</w:t>
              </w:r>
            </w:ins>
            <w:ins w:id="256" w:author="Microsoft Office User" w:date="2022-05-20T11:09:00Z">
              <w:r w:rsidR="000138BE">
                <w:rPr>
                  <w:sz w:val="22"/>
                  <w:szCs w:val="22"/>
                </w:rPr>
                <w:t xml:space="preserve"> </w:t>
              </w:r>
            </w:ins>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orbID</w:t>
            </w:r>
            <w:proofErr w:type="spellEnd"/>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ins w:id="257" w:author="Microsoft Office User" w:date="2022-05-20T11:01:00Z">
              <w:r w:rsidR="00211336">
                <w:rPr>
                  <w:sz w:val="22"/>
                  <w:szCs w:val="22"/>
                </w:rPr>
                <w:t xml:space="preserve"> Maximum width of 25 characters.</w:t>
              </w:r>
            </w:ins>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resRA</w:t>
            </w:r>
            <w:proofErr w:type="spellEnd"/>
            <w:r w:rsidRPr="00E37658">
              <w:rPr>
                <w:rFonts w:ascii="Courier" w:hAnsi="Courier"/>
                <w:sz w:val="22"/>
                <w:szCs w:val="22"/>
              </w:rPr>
              <w:br/>
            </w:r>
            <w:proofErr w:type="spellStart"/>
            <w:r w:rsidRPr="00E37658">
              <w:rPr>
                <w:rFonts w:ascii="Courier" w:hAnsi="Courier"/>
                <w:sz w:val="22"/>
                <w:szCs w:val="22"/>
              </w:rPr>
              <w:t>resDec</w:t>
            </w:r>
            <w:proofErr w:type="spellEnd"/>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30258701" w:rsidR="00A96EC1" w:rsidRPr="00E37658" w:rsidRDefault="00A96EC1" w:rsidP="008B04E5">
            <w:pPr>
              <w:jc w:val="left"/>
              <w:rPr>
                <w:sz w:val="22"/>
                <w:szCs w:val="22"/>
              </w:rPr>
            </w:pPr>
            <w:del w:id="258" w:author="Microsoft Office User" w:date="2022-05-20T11:02:00Z">
              <w:r w:rsidRPr="00E37658" w:rsidDel="00211336">
                <w:rPr>
                  <w:sz w:val="22"/>
                  <w:szCs w:val="22"/>
                </w:rPr>
                <w:delText>Decimal number.</w:delText>
              </w:r>
            </w:del>
            <w:ins w:id="259" w:author="Microsoft Office User" w:date="2022-05-20T11:02:00Z">
              <w:r w:rsidR="00211336">
                <w:rPr>
                  <w:sz w:val="22"/>
                  <w:szCs w:val="22"/>
                </w:rPr>
                <w:t xml:space="preserve">Number in decimal or exponential form. </w:t>
              </w:r>
            </w:ins>
            <w:ins w:id="260" w:author="Microsoft Office User" w:date="2022-05-20T11:04:00Z">
              <w:r w:rsidR="008D2BDB">
                <w:rPr>
                  <w:sz w:val="22"/>
                  <w:szCs w:val="22"/>
                </w:rPr>
                <w:t>Maximum width 6 characters plus optional sign.</w:t>
              </w:r>
            </w:ins>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selAst</w:t>
            </w:r>
            <w:proofErr w:type="spellEnd"/>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sigRA</w:t>
            </w:r>
            <w:proofErr w:type="spellEnd"/>
            <w:r w:rsidRPr="00E37658">
              <w:rPr>
                <w:rFonts w:ascii="Courier" w:hAnsi="Courier"/>
                <w:sz w:val="22"/>
                <w:szCs w:val="22"/>
              </w:rPr>
              <w:br/>
            </w:r>
            <w:proofErr w:type="spellStart"/>
            <w:r w:rsidRPr="00E37658">
              <w:rPr>
                <w:rFonts w:ascii="Courier" w:hAnsi="Courier"/>
                <w:sz w:val="22"/>
                <w:szCs w:val="22"/>
              </w:rPr>
              <w:t>sigDec</w:t>
            </w:r>
            <w:proofErr w:type="spellEnd"/>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5DD3E4EA" w:rsidR="00A96EC1" w:rsidRPr="00E37658" w:rsidRDefault="00A96EC1" w:rsidP="005F6CAE">
            <w:pPr>
              <w:jc w:val="left"/>
              <w:rPr>
                <w:sz w:val="22"/>
                <w:szCs w:val="22"/>
              </w:rPr>
            </w:pPr>
            <w:r w:rsidRPr="00E37658">
              <w:rPr>
                <w:sz w:val="22"/>
                <w:szCs w:val="22"/>
              </w:rPr>
              <w:t xml:space="preserve">Positive decimal number. </w:t>
            </w:r>
            <w:ins w:id="261" w:author="Microsoft Office User" w:date="2022-05-20T11:03:00Z">
              <w:r w:rsidR="008D2BDB">
                <w:rPr>
                  <w:sz w:val="22"/>
                  <w:szCs w:val="22"/>
                </w:rPr>
                <w:t>Maximum width of 6 characters.</w:t>
              </w:r>
            </w:ins>
            <w:ins w:id="262" w:author="Microsoft Office User" w:date="2022-05-20T11:05:00Z">
              <w:r w:rsidR="008D2BDB">
                <w:rPr>
                  <w:sz w:val="22"/>
                  <w:szCs w:val="22"/>
                </w:rPr>
                <w:t xml:space="preserve"> </w:t>
              </w:r>
            </w:ins>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proofErr w:type="spellStart"/>
            <w:r w:rsidR="00DF7328" w:rsidRPr="005F6CAE">
              <w:rPr>
                <w:rFonts w:ascii="Courier" w:hAnsi="Courier"/>
                <w:sz w:val="22"/>
                <w:szCs w:val="22"/>
              </w:rPr>
              <w:t>sigCorr</w:t>
            </w:r>
            <w:proofErr w:type="spellEnd"/>
            <w:r w:rsidR="00DF7328">
              <w:rPr>
                <w:sz w:val="22"/>
                <w:szCs w:val="22"/>
              </w:rPr>
              <w:t xml:space="preserve"> element must not include uncertainty </w:t>
            </w:r>
            <w:r w:rsidR="005F6CAE">
              <w:rPr>
                <w:sz w:val="22"/>
                <w:szCs w:val="22"/>
              </w:rPr>
              <w:t xml:space="preserve">associated with time uncertainty as reported in the </w:t>
            </w:r>
            <w:proofErr w:type="spellStart"/>
            <w:r w:rsidR="005F6CAE" w:rsidRPr="005F6CAE">
              <w:rPr>
                <w:rFonts w:ascii="Courier" w:hAnsi="Courier"/>
                <w:sz w:val="22"/>
                <w:szCs w:val="22"/>
              </w:rPr>
              <w:t>sigTime</w:t>
            </w:r>
            <w:proofErr w:type="spellEnd"/>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sigCorr</w:t>
            </w:r>
            <w:proofErr w:type="spellEnd"/>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48E7455B" w:rsidR="00A96EC1" w:rsidRPr="00E37658" w:rsidRDefault="00A96EC1" w:rsidP="008B04E5">
            <w:pPr>
              <w:jc w:val="left"/>
              <w:rPr>
                <w:sz w:val="22"/>
                <w:szCs w:val="22"/>
              </w:rPr>
            </w:pPr>
            <w:r w:rsidRPr="00E37658">
              <w:rPr>
                <w:sz w:val="22"/>
                <w:szCs w:val="22"/>
              </w:rPr>
              <w:t>Decimal number between -1 and 1, inclusive.</w:t>
            </w:r>
            <w:ins w:id="263" w:author="Microsoft Office User" w:date="2022-05-20T11:04:00Z">
              <w:r w:rsidR="008D2BDB">
                <w:rPr>
                  <w:sz w:val="22"/>
                  <w:szCs w:val="22"/>
                </w:rPr>
                <w:t xml:space="preserve"> Maximum width </w:t>
              </w:r>
            </w:ins>
            <w:ins w:id="264" w:author="Microsoft Office User" w:date="2022-05-20T11:05:00Z">
              <w:r w:rsidR="008D2BDB">
                <w:rPr>
                  <w:sz w:val="22"/>
                  <w:szCs w:val="22"/>
                </w:rPr>
                <w:t>13</w:t>
              </w:r>
            </w:ins>
            <w:ins w:id="265" w:author="Microsoft Office User" w:date="2022-05-20T11:04:00Z">
              <w:r w:rsidR="008D2BDB">
                <w:rPr>
                  <w:sz w:val="22"/>
                  <w:szCs w:val="22"/>
                </w:rPr>
                <w:t xml:space="preserve"> characters plus optional sign.</w:t>
              </w:r>
            </w:ins>
            <w:r w:rsidRPr="00E37658">
              <w:rPr>
                <w:sz w:val="22"/>
                <w:szCs w:val="22"/>
              </w:rPr>
              <w:t xml:space="preserve"> 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sigTime</w:t>
            </w:r>
            <w:proofErr w:type="spellEnd"/>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ins w:id="266" w:author="Microsoft Office User" w:date="2022-05-20T11:05:00Z">
              <w:r w:rsidR="008D2BDB">
                <w:rPr>
                  <w:sz w:val="22"/>
                  <w:szCs w:val="22"/>
                </w:rPr>
                <w:t xml:space="preserve">Maximum width of 8 characters. </w:t>
              </w:r>
            </w:ins>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biasRA</w:t>
            </w:r>
            <w:proofErr w:type="spellEnd"/>
            <w:r w:rsidRPr="00E37658">
              <w:rPr>
                <w:rFonts w:ascii="Courier" w:hAnsi="Courier"/>
                <w:sz w:val="22"/>
                <w:szCs w:val="22"/>
              </w:rPr>
              <w:br/>
            </w:r>
            <w:proofErr w:type="spellStart"/>
            <w:r w:rsidRPr="00E37658">
              <w:rPr>
                <w:rFonts w:ascii="Courier" w:hAnsi="Courier"/>
                <w:sz w:val="22"/>
                <w:szCs w:val="22"/>
              </w:rPr>
              <w:t>biasDec</w:t>
            </w:r>
            <w:proofErr w:type="spellEnd"/>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ins w:id="267" w:author="Microsoft Office User" w:date="2022-05-20T11:06:00Z">
              <w:r w:rsidR="008D2BDB">
                <w:rPr>
                  <w:sz w:val="22"/>
                  <w:szCs w:val="22"/>
                </w:rPr>
                <w:t xml:space="preserve">Maximum width of </w:t>
              </w:r>
            </w:ins>
            <w:ins w:id="268" w:author="Microsoft Office User" w:date="2022-05-20T22:03:00Z">
              <w:r w:rsidR="000A0DED">
                <w:rPr>
                  <w:sz w:val="22"/>
                  <w:szCs w:val="22"/>
                </w:rPr>
                <w:t>7</w:t>
              </w:r>
            </w:ins>
            <w:ins w:id="269" w:author="Microsoft Office User" w:date="2022-05-20T11:06:00Z">
              <w:r w:rsidR="008D2BDB">
                <w:rPr>
                  <w:sz w:val="22"/>
                  <w:szCs w:val="22"/>
                </w:rPr>
                <w:t xml:space="preserve"> characters</w:t>
              </w:r>
            </w:ins>
            <w:ins w:id="270" w:author="Microsoft Office User" w:date="2022-05-20T22:03:00Z">
              <w:r w:rsidR="000A0DED">
                <w:rPr>
                  <w:sz w:val="22"/>
                  <w:szCs w:val="22"/>
                </w:rPr>
                <w:t xml:space="preserve"> plus optional sign</w:t>
              </w:r>
            </w:ins>
            <w:ins w:id="271" w:author="Microsoft Office User" w:date="2022-05-20T11:06:00Z">
              <w:r w:rsidR="008D2BDB">
                <w:rPr>
                  <w:sz w:val="22"/>
                  <w:szCs w:val="22"/>
                </w:rPr>
                <w:t xml:space="preserve">. </w:t>
              </w:r>
            </w:ins>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biasTime</w:t>
            </w:r>
            <w:proofErr w:type="spellEnd"/>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ins w:id="272" w:author="Microsoft Office User" w:date="2022-05-20T11:07:00Z">
              <w:r w:rsidR="000138BE">
                <w:rPr>
                  <w:sz w:val="22"/>
                  <w:szCs w:val="22"/>
                </w:rPr>
                <w:t xml:space="preserve">Maximum width of </w:t>
              </w:r>
            </w:ins>
            <w:ins w:id="273" w:author="Microsoft Office User" w:date="2022-05-20T22:03:00Z">
              <w:r w:rsidR="000A0DED">
                <w:rPr>
                  <w:sz w:val="22"/>
                  <w:szCs w:val="22"/>
                </w:rPr>
                <w:t>9</w:t>
              </w:r>
            </w:ins>
            <w:ins w:id="274" w:author="Microsoft Office User" w:date="2022-05-20T11:07:00Z">
              <w:r w:rsidR="000138BE">
                <w:rPr>
                  <w:sz w:val="22"/>
                  <w:szCs w:val="22"/>
                </w:rPr>
                <w:t xml:space="preserve"> characters</w:t>
              </w:r>
            </w:ins>
            <w:ins w:id="275" w:author="Microsoft Office User" w:date="2022-05-20T22:03:00Z">
              <w:r w:rsidR="000A0DED">
                <w:rPr>
                  <w:sz w:val="22"/>
                  <w:szCs w:val="22"/>
                </w:rPr>
                <w:t xml:space="preserve"> plus optional sign</w:t>
              </w:r>
            </w:ins>
            <w:ins w:id="276" w:author="Microsoft Office User" w:date="2022-05-20T11:07:00Z">
              <w:r w:rsidR="000138BE">
                <w:rPr>
                  <w:sz w:val="22"/>
                  <w:szCs w:val="22"/>
                </w:rPr>
                <w:t xml:space="preserve">. </w:t>
              </w:r>
            </w:ins>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photProd</w:t>
            </w:r>
            <w:proofErr w:type="spellEnd"/>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ins w:id="277" w:author="Microsoft Office User" w:date="2022-05-20T11:08:00Z">
              <w:r w:rsidR="000138BE">
                <w:rPr>
                  <w:sz w:val="22"/>
                  <w:szCs w:val="22"/>
                </w:rPr>
                <w:t xml:space="preserve">Maximum width of 100 characters. </w:t>
              </w:r>
            </w:ins>
            <w:r w:rsidRPr="00E37658">
              <w:rPr>
                <w:sz w:val="22"/>
                <w:szCs w:val="22"/>
              </w:rPr>
              <w:t xml:space="preserve">Can be institution, individual's name, email address, etc. If not present then the value given for </w:t>
            </w:r>
            <w:proofErr w:type="spellStart"/>
            <w:r w:rsidRPr="00E37658">
              <w:rPr>
                <w:rFonts w:ascii="Courier" w:hAnsi="Courier"/>
                <w:sz w:val="22"/>
                <w:szCs w:val="22"/>
              </w:rPr>
              <w:t>orbProd</w:t>
            </w:r>
            <w:proofErr w:type="spellEnd"/>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resMag</w:t>
            </w:r>
            <w:proofErr w:type="spellEnd"/>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4C2D5F55" w:rsidR="00A96EC1" w:rsidRPr="00E37658" w:rsidRDefault="000138BE" w:rsidP="008B04E5">
            <w:pPr>
              <w:jc w:val="left"/>
              <w:rPr>
                <w:sz w:val="22"/>
                <w:szCs w:val="22"/>
              </w:rPr>
            </w:pPr>
            <w:ins w:id="278" w:author="Microsoft Office User" w:date="2022-05-20T11:10:00Z">
              <w:r>
                <w:rPr>
                  <w:sz w:val="22"/>
                  <w:szCs w:val="22"/>
                </w:rPr>
                <w:t>Number in decimal or exponential form. Maximum width 6 characters plus optional sign.</w:t>
              </w:r>
            </w:ins>
            <w:del w:id="279" w:author="Microsoft Office User" w:date="2022-05-20T11:10:00Z">
              <w:r w:rsidR="00A96EC1" w:rsidRPr="00E37658" w:rsidDel="000138BE">
                <w:rPr>
                  <w:sz w:val="22"/>
                  <w:szCs w:val="22"/>
                </w:rPr>
                <w:delText>Decimal number.</w:delText>
              </w:r>
            </w:del>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selPhot</w:t>
            </w:r>
            <w:proofErr w:type="spellEnd"/>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lastRenderedPageBreak/>
              <w:t>sigMag</w:t>
            </w:r>
            <w:proofErr w:type="spellEnd"/>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ins w:id="280" w:author="Microsoft Office User" w:date="2022-05-20T11:11:00Z">
              <w:r w:rsidR="000138BE">
                <w:rPr>
                  <w:sz w:val="22"/>
                  <w:szCs w:val="22"/>
                </w:rPr>
                <w:t xml:space="preserve">Maximum width of 6 characters. </w:t>
              </w:r>
            </w:ins>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biasMag</w:t>
            </w:r>
            <w:proofErr w:type="spellEnd"/>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ins w:id="281" w:author="Microsoft Office User" w:date="2022-05-20T11:11:00Z">
              <w:r w:rsidR="000138BE">
                <w:rPr>
                  <w:sz w:val="22"/>
                  <w:szCs w:val="22"/>
                </w:rPr>
                <w:t xml:space="preserve">Maximum width of </w:t>
              </w:r>
            </w:ins>
            <w:ins w:id="282" w:author="Microsoft Office User" w:date="2022-05-20T11:13:00Z">
              <w:r w:rsidR="00917A35">
                <w:rPr>
                  <w:sz w:val="22"/>
                  <w:szCs w:val="22"/>
                </w:rPr>
                <w:t>5</w:t>
              </w:r>
            </w:ins>
            <w:ins w:id="283" w:author="Microsoft Office User" w:date="2022-05-20T11:11:00Z">
              <w:r w:rsidR="000138BE">
                <w:rPr>
                  <w:sz w:val="22"/>
                  <w:szCs w:val="22"/>
                </w:rPr>
                <w:t xml:space="preserve"> characters</w:t>
              </w:r>
            </w:ins>
            <w:ins w:id="284" w:author="Microsoft Office User" w:date="2022-05-20T11:13:00Z">
              <w:r w:rsidR="00917A35">
                <w:rPr>
                  <w:sz w:val="22"/>
                  <w:szCs w:val="22"/>
                </w:rPr>
                <w:t xml:space="preserve"> plus optional sign</w:t>
              </w:r>
            </w:ins>
            <w:ins w:id="285" w:author="Microsoft Office User" w:date="2022-05-20T11:11:00Z">
              <w:r w:rsidR="000138BE">
                <w:rPr>
                  <w:sz w:val="22"/>
                  <w:szCs w:val="22"/>
                </w:rPr>
                <w:t xml:space="preserve">. </w:t>
              </w:r>
            </w:ins>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photMod</w:t>
            </w:r>
            <w:proofErr w:type="spellEnd"/>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proofErr w:type="spellStart"/>
                  <w:r w:rsidRPr="00E37658">
                    <w:rPr>
                      <w:rFonts w:ascii="Courier" w:hAnsi="Courier"/>
                      <w:b/>
                      <w:sz w:val="22"/>
                      <w:szCs w:val="22"/>
                    </w:rPr>
                    <w:t>photMod</w:t>
                  </w:r>
                  <w:proofErr w:type="spellEnd"/>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resDelay</w:t>
            </w:r>
            <w:proofErr w:type="spellEnd"/>
            <w:r w:rsidRPr="00E37658">
              <w:rPr>
                <w:rFonts w:ascii="Courier" w:hAnsi="Courier"/>
                <w:sz w:val="22"/>
                <w:szCs w:val="22"/>
              </w:rPr>
              <w:br/>
            </w:r>
            <w:proofErr w:type="spellStart"/>
            <w:r w:rsidRPr="00E37658">
              <w:rPr>
                <w:rFonts w:ascii="Courier" w:hAnsi="Courier"/>
                <w:sz w:val="22"/>
                <w:szCs w:val="22"/>
              </w:rPr>
              <w:t>resDoppler</w:t>
            </w:r>
            <w:proofErr w:type="spellEnd"/>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 xml:space="preserve">Residual of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3D7AFD65" w14:textId="66E31C0B" w:rsidR="00917A35" w:rsidRPr="00E37658" w:rsidRDefault="00917A35" w:rsidP="00917A35">
            <w:pPr>
              <w:jc w:val="left"/>
              <w:rPr>
                <w:sz w:val="22"/>
                <w:szCs w:val="22"/>
              </w:rPr>
            </w:pPr>
            <w:ins w:id="286" w:author="Microsoft Office User" w:date="2022-05-20T11:14:00Z">
              <w:r>
                <w:rPr>
                  <w:sz w:val="22"/>
                  <w:szCs w:val="22"/>
                </w:rPr>
                <w:t>Number in decimal or exponential form. Maximum width 6 characters plus optional sign.</w:t>
              </w:r>
            </w:ins>
            <w:del w:id="287" w:author="Microsoft Office User" w:date="2022-05-20T11:14:00Z">
              <w:r w:rsidRPr="00E37658" w:rsidDel="00FA4D2A">
                <w:rPr>
                  <w:sz w:val="22"/>
                  <w:szCs w:val="22"/>
                </w:rPr>
                <w:delText>Decimal number.</w:delText>
              </w:r>
            </w:del>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selDelay</w:t>
            </w:r>
            <w:proofErr w:type="spellEnd"/>
            <w:r w:rsidRPr="00E37658">
              <w:rPr>
                <w:rFonts w:ascii="Courier" w:hAnsi="Courier"/>
                <w:sz w:val="22"/>
                <w:szCs w:val="22"/>
              </w:rPr>
              <w:br/>
            </w:r>
            <w:proofErr w:type="spellStart"/>
            <w:r w:rsidRPr="00E37658">
              <w:rPr>
                <w:rFonts w:ascii="Courier" w:hAnsi="Courier"/>
                <w:sz w:val="22"/>
                <w:szCs w:val="22"/>
              </w:rPr>
              <w:t>selDoppler</w:t>
            </w:r>
            <w:proofErr w:type="spellEnd"/>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sigDelay</w:t>
            </w:r>
            <w:proofErr w:type="spellEnd"/>
            <w:r w:rsidRPr="00E37658">
              <w:rPr>
                <w:rFonts w:ascii="Courier" w:hAnsi="Courier"/>
                <w:sz w:val="22"/>
                <w:szCs w:val="22"/>
              </w:rPr>
              <w:br/>
            </w:r>
            <w:proofErr w:type="spellStart"/>
            <w:r w:rsidRPr="00E37658">
              <w:rPr>
                <w:rFonts w:ascii="Courier" w:hAnsi="Courier"/>
                <w:sz w:val="22"/>
                <w:szCs w:val="22"/>
              </w:rPr>
              <w:t>sigDoppler</w:t>
            </w:r>
            <w:proofErr w:type="spellEnd"/>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 xml:space="preserve">Adopted uncertainty for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ins w:id="288" w:author="Microsoft Office User" w:date="2022-05-20T11:14:00Z">
              <w:r>
                <w:rPr>
                  <w:sz w:val="22"/>
                  <w:szCs w:val="22"/>
                </w:rPr>
                <w:t xml:space="preserve"> Maximum width of 6 characters.</w:t>
              </w:r>
            </w:ins>
          </w:p>
        </w:tc>
      </w:tr>
    </w:tbl>
    <w:p w14:paraId="4B709105" w14:textId="77777777" w:rsidR="00A96EC1" w:rsidRDefault="00A96EC1" w:rsidP="00A96EC1">
      <w:pPr>
        <w:jc w:val="left"/>
      </w:pPr>
      <w:r>
        <w:br w:type="page"/>
      </w:r>
    </w:p>
    <w:p w14:paraId="5F9D4381" w14:textId="14C8C094" w:rsidR="005564F1" w:rsidRDefault="005564F1" w:rsidP="00F63C72">
      <w:pPr>
        <w:pStyle w:val="Caption"/>
      </w:pPr>
      <w:bookmarkStart w:id="289" w:name="_Ref473211605"/>
      <w:bookmarkEnd w:id="93"/>
      <w:r>
        <w:lastRenderedPageBreak/>
        <w:t xml:space="preserve">Table </w:t>
      </w:r>
      <w:fldSimple w:instr=" SEQ Table \* ARABIC ">
        <w:r w:rsidR="005D10EA">
          <w:rPr>
            <w:noProof/>
          </w:rPr>
          <w:t>18</w:t>
        </w:r>
      </w:fldSimple>
      <w:bookmarkEnd w:id="289"/>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proofErr w:type="spellStart"/>
            <w:r w:rsidRPr="0046439D">
              <w:rPr>
                <w:rFonts w:ascii="Courier" w:hAnsi="Courier"/>
                <w:sz w:val="21"/>
                <w:szCs w:val="21"/>
              </w:rPr>
              <w:t>mpcCode</w:t>
            </w:r>
            <w:proofErr w:type="spellEnd"/>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ins w:id="290" w:author="Microsoft Office User" w:date="2022-05-20T11:17:00Z">
              <w:r w:rsidR="00911439">
                <w:rPr>
                  <w:sz w:val="21"/>
                  <w:szCs w:val="21"/>
                </w:rPr>
                <w:t>100</w:t>
              </w:r>
            </w:ins>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ins w:id="291" w:author="Microsoft Office User" w:date="2022-05-20T11:17:00Z">
              <w:r w:rsidR="00911439">
                <w:rPr>
                  <w:sz w:val="21"/>
                  <w:szCs w:val="21"/>
                </w:rPr>
                <w:t>100</w:t>
              </w:r>
            </w:ins>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ins w:id="292" w:author="Microsoft Office User" w:date="2022-05-20T11:17:00Z">
              <w:r w:rsidR="00911439">
                <w:rPr>
                  <w:sz w:val="21"/>
                  <w:szCs w:val="21"/>
                </w:rPr>
                <w:t>100</w:t>
              </w:r>
            </w:ins>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ins w:id="293" w:author="Microsoft Office User" w:date="2022-05-20T11:17:00Z">
              <w:r w:rsidR="00911439">
                <w:rPr>
                  <w:sz w:val="21"/>
                  <w:szCs w:val="21"/>
                </w:rPr>
                <w:t>100</w:t>
              </w:r>
            </w:ins>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ins w:id="294" w:author="Microsoft Office User" w:date="2022-05-20T11:17:00Z">
              <w:r w:rsidR="00911439">
                <w:rPr>
                  <w:sz w:val="21"/>
                  <w:szCs w:val="21"/>
                </w:rPr>
                <w:t>100</w:t>
              </w:r>
            </w:ins>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ins w:id="295" w:author="Microsoft Office User" w:date="2022-05-20T11:17:00Z">
              <w:r w:rsidR="00911439">
                <w:rPr>
                  <w:sz w:val="21"/>
                  <w:szCs w:val="21"/>
                </w:rPr>
                <w:t>100</w:t>
              </w:r>
            </w:ins>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ins w:id="296" w:author="Microsoft Office User" w:date="2022-05-20T11:34:00Z">
              <w:r w:rsidR="00FF5ABF">
                <w:rPr>
                  <w:sz w:val="21"/>
                  <w:szCs w:val="21"/>
                </w:rPr>
                <w:t>25</w:t>
              </w:r>
            </w:ins>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3582E628" w:rsidR="00F91F54" w:rsidRPr="0046439D" w:rsidRDefault="00F91F54" w:rsidP="009A5B40">
            <w:pPr>
              <w:jc w:val="left"/>
              <w:rPr>
                <w:sz w:val="21"/>
                <w:szCs w:val="21"/>
              </w:rPr>
            </w:pPr>
            <w:del w:id="297" w:author="Microsoft Office User" w:date="2022-05-20T11:38:00Z">
              <w:r w:rsidRPr="0046439D" w:rsidDel="00385B9D">
                <w:rPr>
                  <w:sz w:val="21"/>
                  <w:szCs w:val="21"/>
                </w:rPr>
                <w:delText>Pos. decimal</w:delText>
              </w:r>
            </w:del>
            <w:ins w:id="298" w:author="Microsoft Office User" w:date="2022-05-20T11:38:00Z">
              <w:r w:rsidR="00385B9D">
                <w:rPr>
                  <w:sz w:val="21"/>
                  <w:szCs w:val="21"/>
                </w:rPr>
                <w:t>PD6</w:t>
              </w:r>
            </w:ins>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ins w:id="299" w:author="Microsoft Office User" w:date="2022-05-20T11:34:00Z">
              <w:r w:rsidR="00FF5ABF">
                <w:rPr>
                  <w:sz w:val="21"/>
                  <w:szCs w:val="21"/>
                </w:rPr>
                <w:t>25</w:t>
              </w:r>
            </w:ins>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proofErr w:type="spellStart"/>
            <w:r w:rsidRPr="0046439D">
              <w:rPr>
                <w:rFonts w:ascii="Courier" w:hAnsi="Courier"/>
                <w:sz w:val="21"/>
                <w:szCs w:val="21"/>
              </w:rPr>
              <w:t>fRatio</w:t>
            </w:r>
            <w:proofErr w:type="spellEnd"/>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2A95AF9D" w:rsidR="00F91F54" w:rsidRPr="0046439D" w:rsidRDefault="00F91F54" w:rsidP="009A5B40">
            <w:pPr>
              <w:jc w:val="left"/>
              <w:rPr>
                <w:sz w:val="21"/>
                <w:szCs w:val="21"/>
              </w:rPr>
            </w:pPr>
            <w:del w:id="300" w:author="Microsoft Office User" w:date="2022-05-20T11:38:00Z">
              <w:r w:rsidRPr="0046439D" w:rsidDel="00385B9D">
                <w:rPr>
                  <w:sz w:val="21"/>
                  <w:szCs w:val="21"/>
                </w:rPr>
                <w:delText>Pos. decimal</w:delText>
              </w:r>
            </w:del>
            <w:ins w:id="301" w:author="Microsoft Office User" w:date="2022-05-20T11:38:00Z">
              <w:r w:rsidR="00385B9D">
                <w:rPr>
                  <w:sz w:val="21"/>
                  <w:szCs w:val="21"/>
                </w:rPr>
                <w:t>PD</w:t>
              </w:r>
            </w:ins>
            <w:ins w:id="302" w:author="Microsoft Office User" w:date="2022-05-20T11:39:00Z">
              <w:r w:rsidR="00385B9D">
                <w:rPr>
                  <w:sz w:val="21"/>
                  <w:szCs w:val="21"/>
                </w:rPr>
                <w:t>6</w:t>
              </w:r>
            </w:ins>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ins w:id="303" w:author="Microsoft Office User" w:date="2022-05-20T11:34:00Z">
              <w:r w:rsidR="00FF5ABF">
                <w:rPr>
                  <w:sz w:val="21"/>
                  <w:szCs w:val="21"/>
                </w:rPr>
                <w:t>25</w:t>
              </w:r>
            </w:ins>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proofErr w:type="spellStart"/>
            <w:r w:rsidRPr="0046439D">
              <w:rPr>
                <w:rFonts w:ascii="Courier" w:hAnsi="Courier"/>
                <w:sz w:val="21"/>
                <w:szCs w:val="21"/>
              </w:rPr>
              <w:t>arraySize</w:t>
            </w:r>
            <w:proofErr w:type="spellEnd"/>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ins w:id="304" w:author="Microsoft Office User" w:date="2022-05-20T11:34:00Z">
              <w:r w:rsidR="00FF5ABF">
                <w:rPr>
                  <w:sz w:val="21"/>
                  <w:szCs w:val="21"/>
                </w:rPr>
                <w:t>25</w:t>
              </w:r>
            </w:ins>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proofErr w:type="spellStart"/>
            <w:r w:rsidRPr="0046439D">
              <w:rPr>
                <w:rFonts w:ascii="Courier" w:hAnsi="Courier"/>
                <w:sz w:val="21"/>
                <w:szCs w:val="21"/>
              </w:rPr>
              <w:t>pixelScale</w:t>
            </w:r>
            <w:proofErr w:type="spellEnd"/>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2DDA23F7" w:rsidR="00F91F54" w:rsidRPr="0046439D" w:rsidRDefault="00F91F54" w:rsidP="009A5B40">
            <w:pPr>
              <w:jc w:val="left"/>
              <w:rPr>
                <w:sz w:val="21"/>
                <w:szCs w:val="21"/>
              </w:rPr>
            </w:pPr>
            <w:del w:id="305" w:author="Microsoft Office User" w:date="2022-05-20T11:39:00Z">
              <w:r w:rsidRPr="0046439D" w:rsidDel="00385B9D">
                <w:rPr>
                  <w:sz w:val="21"/>
                  <w:szCs w:val="21"/>
                </w:rPr>
                <w:delText>Pos. decimal</w:delText>
              </w:r>
            </w:del>
            <w:ins w:id="306" w:author="Microsoft Office User" w:date="2022-05-20T11:39:00Z">
              <w:r w:rsidR="00385B9D">
                <w:rPr>
                  <w:sz w:val="21"/>
                  <w:szCs w:val="21"/>
                </w:rPr>
                <w:t>PD6</w:t>
              </w:r>
            </w:ins>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ins w:id="307" w:author="Microsoft Office User" w:date="2022-05-20T11:17:00Z">
              <w:r w:rsidR="00911439">
                <w:rPr>
                  <w:sz w:val="21"/>
                  <w:szCs w:val="21"/>
                </w:rPr>
                <w:t>100</w:t>
              </w:r>
            </w:ins>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proofErr w:type="spellStart"/>
            <w:r w:rsidRPr="0046439D">
              <w:rPr>
                <w:rFonts w:ascii="Courier" w:hAnsi="Courier"/>
                <w:sz w:val="21"/>
                <w:szCs w:val="21"/>
              </w:rPr>
              <w:t>fitOrder</w:t>
            </w:r>
            <w:proofErr w:type="spellEnd"/>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ins w:id="308" w:author="Microsoft Office User" w:date="2022-05-20T11:34:00Z">
              <w:r w:rsidR="00FF5ABF">
                <w:rPr>
                  <w:sz w:val="21"/>
                  <w:szCs w:val="21"/>
                </w:rPr>
                <w:t>25</w:t>
              </w:r>
            </w:ins>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ins w:id="309" w:author="Microsoft Office User" w:date="2022-05-20T11:17:00Z">
              <w:r w:rsidR="00911439">
                <w:rPr>
                  <w:sz w:val="21"/>
                  <w:szCs w:val="21"/>
                </w:rPr>
                <w:t>100</w:t>
              </w:r>
            </w:ins>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proofErr w:type="spellStart"/>
            <w:r w:rsidRPr="0046439D">
              <w:rPr>
                <w:rFonts w:ascii="Courier" w:hAnsi="Courier"/>
                <w:sz w:val="21"/>
                <w:szCs w:val="21"/>
              </w:rPr>
              <w:t>objectDetection</w:t>
            </w:r>
            <w:proofErr w:type="spellEnd"/>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ins w:id="310" w:author="Microsoft Office User" w:date="2022-05-20T11:17:00Z">
              <w:r w:rsidR="00911439">
                <w:rPr>
                  <w:sz w:val="21"/>
                  <w:szCs w:val="21"/>
                </w:rPr>
                <w:t>100</w:t>
              </w:r>
            </w:ins>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ins w:id="311" w:author="Microsoft Office User" w:date="2022-05-20T11:17:00Z">
              <w:r w:rsidR="00911439">
                <w:rPr>
                  <w:sz w:val="21"/>
                  <w:szCs w:val="21"/>
                </w:rPr>
                <w:t>100</w:t>
              </w:r>
            </w:ins>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ins w:id="312" w:author="Microsoft Office User" w:date="2022-05-20T11:17:00Z">
              <w:r w:rsidR="00911439">
                <w:rPr>
                  <w:sz w:val="21"/>
                  <w:szCs w:val="21"/>
                </w:rPr>
                <w:t>100</w:t>
              </w:r>
            </w:ins>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proofErr w:type="spellStart"/>
            <w:r w:rsidRPr="0046439D">
              <w:rPr>
                <w:rFonts w:ascii="Courier" w:hAnsi="Courier"/>
                <w:sz w:val="21"/>
                <w:szCs w:val="21"/>
              </w:rPr>
              <w:t>fundingSource</w:t>
            </w:r>
            <w:proofErr w:type="spellEnd"/>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ins w:id="313" w:author="Microsoft Office User" w:date="2022-05-20T11:18:00Z">
              <w:r w:rsidR="00911439">
                <w:rPr>
                  <w:sz w:val="21"/>
                  <w:szCs w:val="21"/>
                </w:rPr>
                <w:t>100</w:t>
              </w:r>
            </w:ins>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ins w:id="314" w:author="Microsoft Office User" w:date="2022-05-20T11:18:00Z">
              <w:r w:rsidR="00911439">
                <w:rPr>
                  <w:sz w:val="21"/>
                  <w:szCs w:val="21"/>
                </w:rPr>
                <w:t>100</w:t>
              </w:r>
            </w:ins>
          </w:p>
        </w:tc>
      </w:tr>
    </w:tbl>
    <w:p w14:paraId="4C4E2372" w14:textId="2818C3F0" w:rsidR="0046439D" w:rsidRDefault="007C52C0" w:rsidP="00385B9D">
      <w:pPr>
        <w:jc w:val="left"/>
      </w:pPr>
      <w:ins w:id="315" w:author="Microsoft Office User" w:date="2022-05-20T11:18:00Z">
        <w:r>
          <w:t>Note</w:t>
        </w:r>
      </w:ins>
      <w:ins w:id="316" w:author="Microsoft Office User" w:date="2022-05-20T11:42:00Z">
        <w:r w:rsidR="00385B9D">
          <w:t>s</w:t>
        </w:r>
      </w:ins>
      <w:ins w:id="317" w:author="Microsoft Office User" w:date="2022-05-20T11:18:00Z">
        <w:r>
          <w:t xml:space="preserve">: </w:t>
        </w:r>
      </w:ins>
      <w:ins w:id="318" w:author="Microsoft Office User" w:date="2022-05-20T11:39:00Z">
        <w:r w:rsidR="00385B9D">
          <w:t>“PD6” indicates a positive decimal number with no more than 6 characters</w:t>
        </w:r>
      </w:ins>
      <w:ins w:id="319" w:author="Microsoft Office User" w:date="2022-05-20T11:40:00Z">
        <w:r w:rsidR="00385B9D">
          <w:t xml:space="preserve">. </w:t>
        </w:r>
      </w:ins>
      <w:ins w:id="320" w:author="Microsoft Office User" w:date="2022-05-20T11:18:00Z">
        <w:r>
          <w:t>“Strin</w:t>
        </w:r>
      </w:ins>
      <w:ins w:id="321" w:author="Microsoft Office User" w:date="2022-05-20T11:33:00Z">
        <w:r>
          <w:t>g</w:t>
        </w:r>
      </w:ins>
      <w:ins w:id="322" w:author="Microsoft Office User" w:date="2022-05-20T11:34:00Z">
        <w:r w:rsidR="00FF5ABF">
          <w:t>&lt;X&gt;”</w:t>
        </w:r>
      </w:ins>
      <w:ins w:id="323" w:author="Microsoft Office User" w:date="2022-05-20T11:33:00Z">
        <w:r>
          <w:t xml:space="preserve"> </w:t>
        </w:r>
        <w:r w:rsidR="00FF5ABF">
          <w:t>indicates a String with up to X characters.</w:t>
        </w:r>
      </w:ins>
      <w:r w:rsidR="0046439D">
        <w:br w:type="page"/>
      </w:r>
    </w:p>
    <w:p w14:paraId="499B3233" w14:textId="61E1BCE5" w:rsidR="009721A8" w:rsidRDefault="009721A8" w:rsidP="009721A8">
      <w:pPr>
        <w:pStyle w:val="Heading2"/>
      </w:pPr>
      <w:bookmarkStart w:id="324" w:name="_Ref473751934"/>
      <w:bookmarkStart w:id="325" w:name="_Toc519264565"/>
      <w:r>
        <w:lastRenderedPageBreak/>
        <w:t>An ADES example in XML</w:t>
      </w:r>
      <w:bookmarkEnd w:id="324"/>
      <w:bookmarkEnd w:id="32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proofErr w:type="spellStart"/>
      <w:r w:rsidRPr="00B725E1">
        <w:rPr>
          <w:rFonts w:ascii="Courier" w:hAnsi="Courier"/>
        </w:rPr>
        <w:t>obsBlock</w:t>
      </w:r>
      <w:proofErr w:type="spellEnd"/>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w:t>
            </w:r>
            <w:proofErr w:type="spellStart"/>
            <w:r>
              <w:rPr>
                <w:rFonts w:ascii="Courier" w:hAnsi="Courier"/>
                <w:sz w:val="18"/>
                <w:szCs w:val="18"/>
              </w:rPr>
              <w:t>ades</w:t>
            </w:r>
            <w:proofErr w:type="spellEnd"/>
            <w:r>
              <w:rPr>
                <w:rFonts w:ascii="Courier" w:hAnsi="Courier"/>
                <w:sz w:val="18"/>
                <w:szCs w:val="18"/>
              </w:rPr>
              <w:t xml:space="preserve">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mpcCode</w:t>
            </w:r>
            <w:proofErr w:type="spellEnd"/>
            <w:r w:rsidRPr="003B288F">
              <w:rPr>
                <w:rFonts w:ascii="Courier" w:hAnsi="Courier"/>
                <w:sz w:val="18"/>
                <w:szCs w:val="18"/>
              </w:rPr>
              <w:t>&gt;568&lt;/</w:t>
            </w:r>
            <w:proofErr w:type="spellStart"/>
            <w:r w:rsidRPr="003B288F">
              <w:rPr>
                <w:rFonts w:ascii="Courier" w:hAnsi="Courier"/>
                <w:sz w:val="18"/>
                <w:szCs w:val="18"/>
              </w:rPr>
              <w:t>mpcCode</w:t>
            </w:r>
            <w:proofErr w:type="spellEnd"/>
            <w:r w:rsidRPr="003B288F">
              <w:rPr>
                <w:rFonts w:ascii="Courier" w:hAnsi="Courier"/>
                <w:sz w:val="18"/>
                <w:szCs w:val="18"/>
              </w:rPr>
              <w:t>&gt;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Observit</w:t>
            </w:r>
            <w:proofErr w:type="spellEnd"/>
            <w:r w:rsidRPr="003B288F">
              <w:rPr>
                <w:rFonts w:ascii="Courier" w:hAnsi="Courier"/>
                <w:sz w:val="18"/>
                <w:szCs w:val="18"/>
              </w:rPr>
              <w: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Measurit</w:t>
            </w:r>
            <w:proofErr w:type="spellEnd"/>
            <w:r w:rsidRPr="003B288F">
              <w:rPr>
                <w:rFonts w:ascii="Courier" w:hAnsi="Courier"/>
                <w:sz w:val="18"/>
                <w:szCs w:val="18"/>
              </w:rPr>
              <w: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w:t>
            </w:r>
            <w:proofErr w:type="spellStart"/>
            <w:r w:rsidRPr="003B288F">
              <w:rPr>
                <w:rFonts w:ascii="Courier" w:hAnsi="Courier"/>
                <w:sz w:val="18"/>
                <w:szCs w:val="18"/>
              </w:rPr>
              <w:t>Skywatcher</w:t>
            </w:r>
            <w:proofErr w:type="spellEnd"/>
            <w:r w:rsidRPr="003B288F">
              <w:rPr>
                <w:rFonts w:ascii="Courier" w:hAnsi="Courier"/>
                <w:sz w:val="18"/>
                <w:szCs w:val="18"/>
              </w:rPr>
              <w:t>&lt;/name&gt;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fundingSource</w:t>
            </w:r>
            <w:proofErr w:type="spellEnd"/>
            <w:r w:rsidRPr="003B288F">
              <w:rPr>
                <w:rFonts w:ascii="Courier" w:hAnsi="Courier"/>
                <w:sz w:val="18"/>
                <w:szCs w:val="18"/>
              </w:rPr>
              <w:t>&gt;Name of Funding Agency&lt;/</w:t>
            </w:r>
            <w:proofErr w:type="spellStart"/>
            <w:r w:rsidRPr="003B288F">
              <w:rPr>
                <w:rFonts w:ascii="Courier" w:hAnsi="Courier"/>
                <w:sz w:val="18"/>
                <w:szCs w:val="18"/>
              </w:rPr>
              <w:t>fundingSource</w:t>
            </w:r>
            <w:proofErr w:type="spellEnd"/>
            <w:r w:rsidRPr="003B288F">
              <w:rPr>
                <w:rFonts w:ascii="Courier" w:hAnsi="Courier"/>
                <w:sz w:val="18"/>
                <w:szCs w:val="18"/>
              </w:rPr>
              <w:t>&gt;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permID</w:t>
            </w:r>
            <w:proofErr w:type="spellEnd"/>
            <w:r w:rsidRPr="003B288F">
              <w:rPr>
                <w:rFonts w:ascii="Courier" w:hAnsi="Courier"/>
                <w:sz w:val="18"/>
                <w:szCs w:val="18"/>
              </w:rPr>
              <w:t>&gt;1234567&lt;/</w:t>
            </w:r>
            <w:proofErr w:type="spellStart"/>
            <w:r w:rsidRPr="003B288F">
              <w:rPr>
                <w:rFonts w:ascii="Courier" w:hAnsi="Courier"/>
                <w:sz w:val="18"/>
                <w:szCs w:val="18"/>
              </w:rPr>
              <w:t>permID</w:t>
            </w:r>
            <w:proofErr w:type="spellEnd"/>
            <w:r w:rsidRPr="003B288F">
              <w:rPr>
                <w:rFonts w:ascii="Courier" w:hAnsi="Courier"/>
                <w:sz w:val="18"/>
                <w:szCs w:val="18"/>
              </w:rPr>
              <w:t>&gt;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provID</w:t>
            </w:r>
            <w:proofErr w:type="spellEnd"/>
            <w:r w:rsidRPr="003B288F">
              <w:rPr>
                <w:rFonts w:ascii="Courier" w:hAnsi="Courier"/>
                <w:sz w:val="18"/>
                <w:szCs w:val="18"/>
              </w:rPr>
              <w:t>&gt;2018 AA1234&lt;/</w:t>
            </w:r>
            <w:proofErr w:type="spellStart"/>
            <w:r w:rsidRPr="003B288F">
              <w:rPr>
                <w:rFonts w:ascii="Courier" w:hAnsi="Courier"/>
                <w:sz w:val="18"/>
                <w:szCs w:val="18"/>
              </w:rPr>
              <w:t>provID</w:t>
            </w:r>
            <w:proofErr w:type="spellEnd"/>
            <w:r w:rsidRPr="003B288F">
              <w:rPr>
                <w:rFonts w:ascii="Courier" w:hAnsi="Courier"/>
                <w:sz w:val="18"/>
                <w:szCs w:val="18"/>
              </w:rPr>
              <w:t>&gt;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trkSub</w:t>
            </w:r>
            <w:proofErr w:type="spellEnd"/>
            <w:r w:rsidRPr="003B288F">
              <w:rPr>
                <w:rFonts w:ascii="Courier" w:hAnsi="Courier"/>
                <w:sz w:val="18"/>
                <w:szCs w:val="18"/>
              </w:rPr>
              <w:t>&gt;a1b2c3d4&lt;/</w:t>
            </w:r>
            <w:proofErr w:type="spellStart"/>
            <w:r w:rsidRPr="003B288F">
              <w:rPr>
                <w:rFonts w:ascii="Courier" w:hAnsi="Courier"/>
                <w:sz w:val="18"/>
                <w:szCs w:val="18"/>
              </w:rPr>
              <w:t>trkSub</w:t>
            </w:r>
            <w:proofErr w:type="spellEnd"/>
            <w:r w:rsidRPr="003B288F">
              <w:rPr>
                <w:rFonts w:ascii="Courier" w:hAnsi="Courier"/>
                <w:sz w:val="18"/>
                <w:szCs w:val="18"/>
              </w:rPr>
              <w:t>&gt;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stn</w:t>
            </w:r>
            <w:proofErr w:type="spellEnd"/>
            <w:r w:rsidRPr="003B288F">
              <w:rPr>
                <w:rFonts w:ascii="Courier" w:hAnsi="Courier"/>
                <w:sz w:val="18"/>
                <w:szCs w:val="18"/>
              </w:rPr>
              <w:t>&gt;568a&lt;/</w:t>
            </w:r>
            <w:proofErr w:type="spellStart"/>
            <w:r w:rsidRPr="003B288F">
              <w:rPr>
                <w:rFonts w:ascii="Courier" w:hAnsi="Courier"/>
                <w:sz w:val="18"/>
                <w:szCs w:val="18"/>
              </w:rPr>
              <w:t>stn</w:t>
            </w:r>
            <w:proofErr w:type="spellEnd"/>
            <w:r w:rsidRPr="003B288F">
              <w:rPr>
                <w:rFonts w:ascii="Courier" w:hAnsi="Courier"/>
                <w:sz w:val="18"/>
                <w:szCs w:val="18"/>
              </w:rPr>
              <w:t>&gt;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obsTime</w:t>
            </w:r>
            <w:proofErr w:type="spellEnd"/>
            <w:r w:rsidRPr="003B288F">
              <w:rPr>
                <w:rFonts w:ascii="Courier" w:hAnsi="Courier"/>
                <w:sz w:val="18"/>
                <w:szCs w:val="18"/>
              </w:rPr>
              <w:t>&gt;2016-08-29T12:32:34.12Z&lt;/</w:t>
            </w:r>
            <w:proofErr w:type="spellStart"/>
            <w:r w:rsidRPr="003B288F">
              <w:rPr>
                <w:rFonts w:ascii="Courier" w:hAnsi="Courier"/>
                <w:sz w:val="18"/>
                <w:szCs w:val="18"/>
              </w:rPr>
              <w:t>obsTime</w:t>
            </w:r>
            <w:proofErr w:type="spellEnd"/>
            <w:r w:rsidRPr="003B288F">
              <w:rPr>
                <w:rFonts w:ascii="Courier" w:hAnsi="Courier"/>
                <w:sz w:val="18"/>
                <w:szCs w:val="18"/>
              </w:rPr>
              <w:t>&gt;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rmsRA</w:t>
            </w:r>
            <w:proofErr w:type="spellEnd"/>
            <w:r w:rsidRPr="003B288F">
              <w:rPr>
                <w:rFonts w:ascii="Courier" w:hAnsi="Courier"/>
                <w:sz w:val="18"/>
                <w:szCs w:val="18"/>
              </w:rPr>
              <w:t>&gt;0.015&lt;/</w:t>
            </w:r>
            <w:proofErr w:type="spellStart"/>
            <w:r w:rsidRPr="003B288F">
              <w:rPr>
                <w:rFonts w:ascii="Courier" w:hAnsi="Courier"/>
                <w:sz w:val="18"/>
                <w:szCs w:val="18"/>
              </w:rPr>
              <w:t>rmsRA</w:t>
            </w:r>
            <w:proofErr w:type="spellEnd"/>
            <w:r w:rsidRPr="003B288F">
              <w:rPr>
                <w:rFonts w:ascii="Courier" w:hAnsi="Courier"/>
                <w:sz w:val="18"/>
                <w:szCs w:val="18"/>
              </w:rPr>
              <w:t>&gt;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rmsDec</w:t>
            </w:r>
            <w:proofErr w:type="spellEnd"/>
            <w:r w:rsidRPr="003B288F">
              <w:rPr>
                <w:rFonts w:ascii="Courier" w:hAnsi="Courier"/>
                <w:sz w:val="18"/>
                <w:szCs w:val="18"/>
              </w:rPr>
              <w:t>&gt;0.013&lt;/</w:t>
            </w:r>
            <w:proofErr w:type="spellStart"/>
            <w:r w:rsidRPr="003B288F">
              <w:rPr>
                <w:rFonts w:ascii="Courier" w:hAnsi="Courier"/>
                <w:sz w:val="18"/>
                <w:szCs w:val="18"/>
              </w:rPr>
              <w:t>rmsDec</w:t>
            </w:r>
            <w:proofErr w:type="spellEnd"/>
            <w:r w:rsidRPr="003B288F">
              <w:rPr>
                <w:rFonts w:ascii="Courier" w:hAnsi="Courier"/>
                <w:sz w:val="18"/>
                <w:szCs w:val="18"/>
              </w:rPr>
              <w:t>&gt;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rmsCorr</w:t>
            </w:r>
            <w:proofErr w:type="spellEnd"/>
            <w:r w:rsidRPr="003B288F">
              <w:rPr>
                <w:rFonts w:ascii="Courier" w:hAnsi="Courier"/>
                <w:sz w:val="18"/>
                <w:szCs w:val="18"/>
              </w:rPr>
              <w:t>&gt;-0.215&lt;/</w:t>
            </w:r>
            <w:proofErr w:type="spellStart"/>
            <w:r w:rsidRPr="003B288F">
              <w:rPr>
                <w:rFonts w:ascii="Courier" w:hAnsi="Courier"/>
                <w:sz w:val="18"/>
                <w:szCs w:val="18"/>
              </w:rPr>
              <w:t>rmsCorr</w:t>
            </w:r>
            <w:proofErr w:type="spellEnd"/>
            <w:r w:rsidRPr="003B288F">
              <w:rPr>
                <w:rFonts w:ascii="Courier" w:hAnsi="Courier"/>
                <w:sz w:val="18"/>
                <w:szCs w:val="18"/>
              </w:rPr>
              <w:t>&gt;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astCat</w:t>
            </w:r>
            <w:proofErr w:type="spellEnd"/>
            <w:r w:rsidRPr="003B288F">
              <w:rPr>
                <w:rFonts w:ascii="Courier" w:hAnsi="Courier"/>
                <w:sz w:val="18"/>
                <w:szCs w:val="18"/>
              </w:rPr>
              <w:t>&gt;2MASS&lt;/</w:t>
            </w:r>
            <w:proofErr w:type="spellStart"/>
            <w:r w:rsidRPr="003B288F">
              <w:rPr>
                <w:rFonts w:ascii="Courier" w:hAnsi="Courier"/>
                <w:sz w:val="18"/>
                <w:szCs w:val="18"/>
              </w:rPr>
              <w:t>astCat</w:t>
            </w:r>
            <w:proofErr w:type="spellEnd"/>
            <w:r w:rsidRPr="003B288F">
              <w:rPr>
                <w:rFonts w:ascii="Courier" w:hAnsi="Courier"/>
                <w:sz w:val="18"/>
                <w:szCs w:val="18"/>
              </w:rPr>
              <w: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rmsMag</w:t>
            </w:r>
            <w:proofErr w:type="spellEnd"/>
            <w:r w:rsidRPr="003B288F">
              <w:rPr>
                <w:rFonts w:ascii="Courier" w:hAnsi="Courier"/>
                <w:sz w:val="18"/>
                <w:szCs w:val="18"/>
              </w:rPr>
              <w:t>&gt;0.25&lt;/</w:t>
            </w:r>
            <w:proofErr w:type="spellStart"/>
            <w:r w:rsidRPr="003B288F">
              <w:rPr>
                <w:rFonts w:ascii="Courier" w:hAnsi="Courier"/>
                <w:sz w:val="18"/>
                <w:szCs w:val="18"/>
              </w:rPr>
              <w:t>rmsMag</w:t>
            </w:r>
            <w:proofErr w:type="spellEnd"/>
            <w:r w:rsidRPr="003B288F">
              <w:rPr>
                <w:rFonts w:ascii="Courier" w:hAnsi="Courier"/>
                <w:sz w:val="18"/>
                <w:szCs w:val="18"/>
              </w:rPr>
              <w:t>&gt;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photCat</w:t>
            </w:r>
            <w:proofErr w:type="spellEnd"/>
            <w:r w:rsidRPr="003B288F">
              <w:rPr>
                <w:rFonts w:ascii="Courier" w:hAnsi="Courier"/>
                <w:sz w:val="18"/>
                <w:szCs w:val="18"/>
              </w:rPr>
              <w:t>&gt;PPMXL&lt;/</w:t>
            </w:r>
            <w:proofErr w:type="spellStart"/>
            <w:r w:rsidRPr="003B288F">
              <w:rPr>
                <w:rFonts w:ascii="Courier" w:hAnsi="Courier"/>
                <w:sz w:val="18"/>
                <w:szCs w:val="18"/>
              </w:rPr>
              <w:t>photCat</w:t>
            </w:r>
            <w:proofErr w:type="spellEnd"/>
            <w:r w:rsidRPr="003B288F">
              <w:rPr>
                <w:rFonts w:ascii="Courier" w:hAnsi="Courier"/>
                <w:sz w:val="18"/>
                <w:szCs w:val="18"/>
              </w:rPr>
              <w: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photAp</w:t>
            </w:r>
            <w:proofErr w:type="spellEnd"/>
            <w:r w:rsidRPr="003B288F">
              <w:rPr>
                <w:rFonts w:ascii="Courier" w:hAnsi="Courier"/>
                <w:sz w:val="18"/>
                <w:szCs w:val="18"/>
              </w:rPr>
              <w:t>&gt;13.3&lt;/</w:t>
            </w:r>
            <w:proofErr w:type="spellStart"/>
            <w:r w:rsidRPr="003B288F">
              <w:rPr>
                <w:rFonts w:ascii="Courier" w:hAnsi="Courier"/>
                <w:sz w:val="18"/>
                <w:szCs w:val="18"/>
              </w:rPr>
              <w:t>photAp</w:t>
            </w:r>
            <w:proofErr w:type="spellEnd"/>
            <w:r w:rsidRPr="003B288F">
              <w:rPr>
                <w:rFonts w:ascii="Courier" w:hAnsi="Courier"/>
                <w:sz w:val="18"/>
                <w:szCs w:val="18"/>
              </w:rPr>
              <w:t>&gt;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logSNR</w:t>
            </w:r>
            <w:proofErr w:type="spellEnd"/>
            <w:r w:rsidRPr="003B288F">
              <w:rPr>
                <w:rFonts w:ascii="Courier" w:hAnsi="Courier"/>
                <w:sz w:val="18"/>
                <w:szCs w:val="18"/>
              </w:rPr>
              <w:t>&gt;0.78&lt;/</w:t>
            </w:r>
            <w:proofErr w:type="spellStart"/>
            <w:r w:rsidRPr="003B288F">
              <w:rPr>
                <w:rFonts w:ascii="Courier" w:hAnsi="Courier"/>
                <w:sz w:val="18"/>
                <w:szCs w:val="18"/>
              </w:rPr>
              <w:t>logSNR</w:t>
            </w:r>
            <w:proofErr w:type="spellEnd"/>
            <w:r w:rsidRPr="003B288F">
              <w:rPr>
                <w:rFonts w:ascii="Courier" w:hAnsi="Courier"/>
                <w:sz w:val="18"/>
                <w:szCs w:val="18"/>
              </w:rPr>
              <w:t>&gt;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w:t>
            </w:r>
            <w:proofErr w:type="spellStart"/>
            <w:r w:rsidRPr="003B288F">
              <w:rPr>
                <w:rFonts w:ascii="Courier" w:hAnsi="Courier"/>
                <w:sz w:val="18"/>
                <w:szCs w:val="18"/>
              </w:rPr>
              <w:t>klmnp</w:t>
            </w:r>
            <w:proofErr w:type="spellEnd"/>
            <w:r w:rsidRPr="003B288F">
              <w:rPr>
                <w:rFonts w:ascii="Courier" w:hAnsi="Courier"/>
                <w:sz w:val="18"/>
                <w:szCs w:val="18"/>
              </w:rPr>
              <w:t>&lt;/notes&gt;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w:t>
            </w:r>
            <w:proofErr w:type="spellStart"/>
            <w:r w:rsidRPr="003B288F">
              <w:rPr>
                <w:rFonts w:ascii="Courier" w:hAnsi="Courier"/>
                <w:sz w:val="18"/>
                <w:szCs w:val="18"/>
              </w:rPr>
              <w:t>ades</w:t>
            </w:r>
            <w:proofErr w:type="spellEnd"/>
            <w:r w:rsidRPr="003B288F">
              <w:rPr>
                <w:rFonts w:ascii="Courier" w:hAnsi="Courier"/>
                <w:sz w:val="18"/>
                <w:szCs w:val="18"/>
              </w:rPr>
              <w:t>&gt;</w:t>
            </w:r>
          </w:p>
        </w:tc>
      </w:tr>
    </w:tbl>
    <w:p w14:paraId="6C5E9AA8" w14:textId="51E9D28A" w:rsidR="00164D5A" w:rsidRPr="000B1127" w:rsidRDefault="00E252F4" w:rsidP="00E252F4">
      <w:pPr>
        <w:pStyle w:val="Heading1"/>
      </w:pPr>
      <w:bookmarkStart w:id="326" w:name="_Ref473751788"/>
      <w:bookmarkStart w:id="327" w:name="_Ref474761907"/>
      <w:bookmarkStart w:id="328" w:name="_Ref476576078"/>
      <w:bookmarkStart w:id="329" w:name="_Toc519264566"/>
      <w:r>
        <w:lastRenderedPageBreak/>
        <w:t>ADES in PSV</w:t>
      </w:r>
      <w:bookmarkEnd w:id="326"/>
      <w:bookmarkEnd w:id="327"/>
      <w:bookmarkEnd w:id="328"/>
      <w:bookmarkEnd w:id="329"/>
    </w:p>
    <w:p w14:paraId="0099BF36" w14:textId="77777777" w:rsidR="004D1BBC" w:rsidRPr="000B1127" w:rsidRDefault="004D1BBC" w:rsidP="00F63C72"/>
    <w:p w14:paraId="1E42BF38" w14:textId="52947873"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fldSimple w:instr=" REF _Ref473751934 \r ">
        <w:r w:rsidR="005D10EA">
          <w:t>4.6</w:t>
        </w:r>
      </w:fldSimple>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observatory</w:t>
            </w:r>
            <w:proofErr w:type="gramEnd"/>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mpcCode</w:t>
            </w:r>
            <w:proofErr w:type="spellEnd"/>
            <w:r w:rsidRPr="003B288F">
              <w:rPr>
                <w:rFonts w:ascii="Courier" w:hAnsi="Courier"/>
                <w:sz w:val="18"/>
                <w:szCs w:val="18"/>
              </w:rPr>
              <w:t xml:space="preserv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submitter</w:t>
            </w:r>
            <w:proofErr w:type="gramEnd"/>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observers</w:t>
            </w:r>
            <w:proofErr w:type="gramEnd"/>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Observit</w:t>
            </w:r>
            <w:proofErr w:type="spellEnd"/>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measurers</w:t>
            </w:r>
            <w:proofErr w:type="gramEnd"/>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Measurit</w:t>
            </w:r>
            <w:proofErr w:type="spellEnd"/>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A. N. </w:t>
            </w:r>
            <w:proofErr w:type="spellStart"/>
            <w:r w:rsidRPr="003B288F">
              <w:rPr>
                <w:rFonts w:ascii="Courier" w:hAnsi="Courier"/>
                <w:sz w:val="18"/>
                <w:szCs w:val="18"/>
              </w:rPr>
              <w:t>Skywatcher</w:t>
            </w:r>
            <w:proofErr w:type="spellEnd"/>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telescope</w:t>
            </w:r>
            <w:proofErr w:type="gramEnd"/>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fundingSource</w:t>
            </w:r>
            <w:proofErr w:type="spellEnd"/>
            <w:r w:rsidRPr="003B288F">
              <w:rPr>
                <w:rFonts w:ascii="Courier" w:hAnsi="Courier"/>
                <w:sz w:val="18"/>
                <w:szCs w:val="18"/>
              </w:rPr>
              <w:t xml:space="preserv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comment</w:t>
            </w:r>
            <w:proofErr w:type="gramEnd"/>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proofErr w:type="spellStart"/>
            <w:r w:rsidRPr="003B288F">
              <w:rPr>
                <w:rFonts w:ascii="Courier" w:hAnsi="Courier"/>
                <w:sz w:val="18"/>
                <w:szCs w:val="18"/>
              </w:rPr>
              <w:t>permID</w:t>
            </w:r>
            <w:proofErr w:type="spellEnd"/>
            <w:r w:rsidRPr="003B288F">
              <w:rPr>
                <w:rFonts w:ascii="Courier" w:hAnsi="Courier"/>
                <w:sz w:val="18"/>
                <w:szCs w:val="18"/>
              </w:rPr>
              <w:t xml:space="preserve"> |</w:t>
            </w:r>
            <w:proofErr w:type="spellStart"/>
            <w:r w:rsidRPr="003B288F">
              <w:rPr>
                <w:rFonts w:ascii="Courier" w:hAnsi="Courier"/>
                <w:sz w:val="18"/>
                <w:szCs w:val="18"/>
              </w:rPr>
              <w:t>provID</w:t>
            </w:r>
            <w:proofErr w:type="spellEnd"/>
            <w:r w:rsidRPr="003B288F">
              <w:rPr>
                <w:rFonts w:ascii="Courier" w:hAnsi="Courier"/>
                <w:sz w:val="18"/>
                <w:szCs w:val="18"/>
              </w:rPr>
              <w:t xml:space="preserve">     |</w:t>
            </w:r>
            <w:proofErr w:type="spellStart"/>
            <w:proofErr w:type="gramStart"/>
            <w:r w:rsidRPr="003B288F">
              <w:rPr>
                <w:rFonts w:ascii="Courier" w:hAnsi="Courier"/>
                <w:sz w:val="18"/>
                <w:szCs w:val="18"/>
              </w:rPr>
              <w:t>trkSub</w:t>
            </w:r>
            <w:proofErr w:type="spellEnd"/>
            <w:r w:rsidRPr="003B288F">
              <w:rPr>
                <w:rFonts w:ascii="Courier" w:hAnsi="Courier"/>
                <w:sz w:val="18"/>
                <w:szCs w:val="18"/>
              </w:rPr>
              <w:t xml:space="preserve">  |</w:t>
            </w:r>
            <w:proofErr w:type="spellStart"/>
            <w:proofErr w:type="gramEnd"/>
            <w:r w:rsidRPr="003B288F">
              <w:rPr>
                <w:rFonts w:ascii="Courier" w:hAnsi="Courier"/>
                <w:sz w:val="18"/>
                <w:szCs w:val="18"/>
              </w:rPr>
              <w:t>mode|stn</w:t>
            </w:r>
            <w:proofErr w:type="spellEnd"/>
            <w:r w:rsidRPr="003B288F">
              <w:rPr>
                <w:rFonts w:ascii="Courier" w:hAnsi="Courier"/>
                <w:sz w:val="18"/>
                <w:szCs w:val="18"/>
              </w:rPr>
              <w:t xml:space="preserve"> |</w:t>
            </w:r>
            <w:proofErr w:type="spellStart"/>
            <w:r w:rsidRPr="003B288F">
              <w:rPr>
                <w:rFonts w:ascii="Courier" w:hAnsi="Courier"/>
                <w:sz w:val="18"/>
                <w:szCs w:val="18"/>
              </w:rPr>
              <w:t>prog|obsTime</w:t>
            </w:r>
            <w:proofErr w:type="spellEnd"/>
            <w:r w:rsidRPr="003B288F">
              <w:rPr>
                <w:rFonts w:ascii="Courier" w:hAnsi="Courier"/>
                <w:sz w:val="18"/>
                <w:szCs w:val="18"/>
              </w:rPr>
              <w:t xml:space="preserv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w:t>
            </w:r>
            <w:proofErr w:type="gramStart"/>
            <w:r w:rsidRPr="003B288F">
              <w:rPr>
                <w:rFonts w:ascii="Courier" w:hAnsi="Courier"/>
                <w:sz w:val="18"/>
                <w:szCs w:val="18"/>
              </w:rPr>
              <w:t>|  31</w:t>
            </w:r>
            <w:proofErr w:type="gramEnd"/>
            <w:r w:rsidRPr="003B288F">
              <w:rPr>
                <w:rFonts w:ascii="Courier" w:hAnsi="Courier"/>
                <w:sz w:val="18"/>
                <w:szCs w:val="18"/>
              </w:rPr>
              <w:t>|2016-08-29T12:32:34.12Z|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proofErr w:type="spellStart"/>
            <w:r w:rsidRPr="003B288F">
              <w:rPr>
                <w:rFonts w:ascii="Courier" w:hAnsi="Courier"/>
                <w:sz w:val="18"/>
                <w:szCs w:val="18"/>
              </w:rPr>
              <w:t>ra</w:t>
            </w:r>
            <w:proofErr w:type="spellEnd"/>
            <w:r w:rsidRPr="003B288F">
              <w:rPr>
                <w:rFonts w:ascii="Courier" w:hAnsi="Courier"/>
                <w:sz w:val="18"/>
                <w:szCs w:val="18"/>
              </w:rPr>
              <w:t xml:space="preserve">         |dec        |</w:t>
            </w:r>
            <w:proofErr w:type="spellStart"/>
            <w:r w:rsidRPr="003B288F">
              <w:rPr>
                <w:rFonts w:ascii="Courier" w:hAnsi="Courier"/>
                <w:sz w:val="18"/>
                <w:szCs w:val="18"/>
              </w:rPr>
              <w:t>rmsRA|rmsDec|rmsCorr|</w:t>
            </w:r>
            <w:proofErr w:type="gramStart"/>
            <w:r w:rsidRPr="003B288F">
              <w:rPr>
                <w:rFonts w:ascii="Courier" w:hAnsi="Courier"/>
                <w:sz w:val="18"/>
                <w:szCs w:val="18"/>
              </w:rPr>
              <w:t>astCat</w:t>
            </w:r>
            <w:proofErr w:type="spellEnd"/>
            <w:r w:rsidRPr="003B288F">
              <w:rPr>
                <w:rFonts w:ascii="Courier" w:hAnsi="Courier"/>
                <w:sz w:val="18"/>
                <w:szCs w:val="18"/>
              </w:rPr>
              <w:t xml:space="preserve">  |</w:t>
            </w:r>
            <w:proofErr w:type="gramEnd"/>
            <w:r w:rsidRPr="003B288F">
              <w:rPr>
                <w:rFonts w:ascii="Courier" w:hAnsi="Courier"/>
                <w:sz w:val="18"/>
                <w:szCs w:val="18"/>
              </w:rPr>
              <w:t>mag  |</w:t>
            </w:r>
            <w:proofErr w:type="spellStart"/>
            <w:r w:rsidRPr="003B288F">
              <w:rPr>
                <w:rFonts w:ascii="Courier" w:hAnsi="Courier"/>
                <w:sz w:val="18"/>
                <w:szCs w:val="18"/>
              </w:rPr>
              <w:t>rmsMag|band</w:t>
            </w:r>
            <w:proofErr w:type="spellEnd"/>
            <w:r w:rsidRPr="003B288F">
              <w:rPr>
                <w:rFonts w:ascii="Courier" w:hAnsi="Courier"/>
                <w:sz w:val="18"/>
                <w:szCs w:val="18"/>
              </w:rPr>
              <w:t>|</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w:t>
            </w:r>
            <w:proofErr w:type="gramStart"/>
            <w:r w:rsidRPr="003B288F">
              <w:rPr>
                <w:rFonts w:ascii="Courier" w:hAnsi="Courier"/>
                <w:sz w:val="18"/>
                <w:szCs w:val="18"/>
              </w:rPr>
              <w:t>25  |</w:t>
            </w:r>
            <w:proofErr w:type="gramEnd"/>
            <w:r w:rsidRPr="003B288F">
              <w:rPr>
                <w:rFonts w:ascii="Courier" w:hAnsi="Courier"/>
                <w:sz w:val="18"/>
                <w:szCs w:val="18"/>
              </w:rPr>
              <w:t xml:space="preserve">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proofErr w:type="spellStart"/>
            <w:r w:rsidRPr="003B288F">
              <w:rPr>
                <w:rFonts w:ascii="Courier" w:hAnsi="Courier"/>
                <w:sz w:val="18"/>
                <w:szCs w:val="18"/>
              </w:rPr>
              <w:t>photCat</w:t>
            </w:r>
            <w:proofErr w:type="spellEnd"/>
            <w:r w:rsidRPr="003B288F">
              <w:rPr>
                <w:rFonts w:ascii="Courier" w:hAnsi="Courier"/>
                <w:sz w:val="18"/>
                <w:szCs w:val="18"/>
              </w:rPr>
              <w:t xml:space="preserve"> |</w:t>
            </w:r>
            <w:proofErr w:type="spellStart"/>
            <w:r w:rsidRPr="003B288F">
              <w:rPr>
                <w:rFonts w:ascii="Courier" w:hAnsi="Courier"/>
                <w:sz w:val="18"/>
                <w:szCs w:val="18"/>
              </w:rPr>
              <w:t>photAp|logSNR|seeing|exp</w:t>
            </w:r>
            <w:proofErr w:type="spellEnd"/>
            <w:r w:rsidRPr="003B288F">
              <w:rPr>
                <w:rFonts w:ascii="Courier" w:hAnsi="Courier"/>
                <w:sz w:val="18"/>
                <w:szCs w:val="18"/>
              </w:rPr>
              <w:t xml:space="preserve"> |</w:t>
            </w:r>
            <w:proofErr w:type="spellStart"/>
            <w:r w:rsidRPr="003B288F">
              <w:rPr>
                <w:rFonts w:ascii="Courier" w:hAnsi="Courier"/>
                <w:sz w:val="18"/>
                <w:szCs w:val="18"/>
              </w:rPr>
              <w:t>notes|remarks</w:t>
            </w:r>
            <w:proofErr w:type="spellEnd"/>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w:t>
            </w:r>
            <w:proofErr w:type="gramStart"/>
            <w:r w:rsidRPr="003B288F">
              <w:rPr>
                <w:rFonts w:ascii="Courier" w:hAnsi="Courier"/>
                <w:sz w:val="18"/>
                <w:szCs w:val="18"/>
              </w:rPr>
              <w:t>3  |</w:t>
            </w:r>
            <w:proofErr w:type="gramEnd"/>
            <w:r w:rsidRPr="003B288F">
              <w:rPr>
                <w:rFonts w:ascii="Courier" w:hAnsi="Courier"/>
                <w:sz w:val="18"/>
                <w:szCs w:val="18"/>
              </w:rPr>
              <w:t>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To avoid character mangling, PSV files must always be exchanged in the UTF-</w:t>
      </w:r>
      <w:proofErr w:type="gramStart"/>
      <w:r>
        <w:t>8 character</w:t>
      </w:r>
      <w:proofErr w:type="gramEnd"/>
      <w:r>
        <w:t xml:space="preserve">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40C09BA4" w:rsidR="009458C2" w:rsidRDefault="009458C2" w:rsidP="009458C2">
      <w:pPr>
        <w:pStyle w:val="ListParagraph"/>
        <w:numPr>
          <w:ilvl w:val="0"/>
          <w:numId w:val="37"/>
        </w:numPr>
      </w:pPr>
      <w:r>
        <w:t xml:space="preserve">The XML </w:t>
      </w:r>
      <w:proofErr w:type="spellStart"/>
      <w:r w:rsidRPr="00D671C1">
        <w:rPr>
          <w:rFonts w:ascii="Courier" w:hAnsi="Courier"/>
        </w:rPr>
        <w:t>obsBlock</w:t>
      </w:r>
      <w:proofErr w:type="spellEnd"/>
      <w:r>
        <w:t xml:space="preserve"> element always begins with an </w:t>
      </w:r>
      <w:proofErr w:type="spellStart"/>
      <w:r w:rsidRPr="00D671C1">
        <w:rPr>
          <w:rFonts w:ascii="Courier" w:hAnsi="Courier"/>
        </w:rPr>
        <w:t>obsContext</w:t>
      </w:r>
      <w:proofErr w:type="spellEnd"/>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value) indicates an item listed as an element of </w:t>
      </w:r>
      <w:proofErr w:type="spellStart"/>
      <w:r w:rsidRPr="00D671C1">
        <w:rPr>
          <w:rFonts w:ascii="Courier" w:hAnsi="Courier"/>
        </w:rPr>
        <w:t>obsContext</w:t>
      </w:r>
      <w:proofErr w:type="spellEnd"/>
      <w:r>
        <w:t xml:space="preserve"> in </w:t>
      </w:r>
      <w:r>
        <w:fldChar w:fldCharType="begin"/>
      </w:r>
      <w:r>
        <w:instrText xml:space="preserve"> REF _Ref473018694 \h </w:instrText>
      </w:r>
      <w:r>
        <w:fldChar w:fldCharType="separate"/>
      </w:r>
      <w:r w:rsidR="005D10EA">
        <w:t xml:space="preserve">Table </w:t>
      </w:r>
      <w:r w:rsidR="005D10EA">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proofErr w:type="spellStart"/>
      <w:r w:rsidR="00D342D2" w:rsidRPr="003C1654">
        <w:rPr>
          <w:rFonts w:ascii="Courier" w:hAnsi="Courier"/>
        </w:rPr>
        <w:t>obsContext</w:t>
      </w:r>
      <w:proofErr w:type="spellEnd"/>
      <w:r w:rsidR="00D342D2">
        <w:t xml:space="preserve"> element</w:t>
      </w:r>
      <w:r>
        <w:t xml:space="preserve">. </w:t>
      </w:r>
    </w:p>
    <w:p w14:paraId="296E658D" w14:textId="77777777" w:rsidR="003201AD" w:rsidRDefault="003201AD" w:rsidP="003201AD">
      <w:pPr>
        <w:pStyle w:val="ListParagraph"/>
        <w:numPr>
          <w:ilvl w:val="0"/>
          <w:numId w:val="37"/>
        </w:numPr>
      </w:pPr>
      <w:r>
        <w:lastRenderedPageBreak/>
        <w:t xml:space="preserve">A new </w:t>
      </w:r>
      <w:proofErr w:type="spellStart"/>
      <w:r w:rsidRPr="003201AD">
        <w:rPr>
          <w:rFonts w:ascii="Courier" w:hAnsi="Courier"/>
        </w:rPr>
        <w:t>obsBlock</w:t>
      </w:r>
      <w:proofErr w:type="spellEnd"/>
      <w:r>
        <w:t xml:space="preserve"> is indicated by the first record from the associated </w:t>
      </w:r>
      <w:proofErr w:type="spellStart"/>
      <w:r w:rsidRPr="003201AD">
        <w:rPr>
          <w:rFonts w:ascii="Courier" w:hAnsi="Courier"/>
        </w:rPr>
        <w:t>obsContext</w:t>
      </w:r>
      <w:proofErr w:type="spellEnd"/>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proofErr w:type="spellStart"/>
      <w:r w:rsidRPr="00D671C1">
        <w:rPr>
          <w:rFonts w:ascii="Courier" w:hAnsi="Courier"/>
        </w:rPr>
        <w:t>obsContext</w:t>
      </w:r>
      <w:proofErr w:type="spellEnd"/>
      <w:r>
        <w:t xml:space="preserve"> and start of the </w:t>
      </w:r>
      <w:proofErr w:type="spellStart"/>
      <w:r w:rsidRPr="00D671C1">
        <w:rPr>
          <w:rFonts w:ascii="Courier" w:hAnsi="Courier"/>
        </w:rPr>
        <w:t>obsData</w:t>
      </w:r>
      <w:proofErr w:type="spellEnd"/>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proofErr w:type="spellStart"/>
      <w:r w:rsidR="00BE75EB" w:rsidRPr="00BE75EB">
        <w:rPr>
          <w:rFonts w:ascii="Courier" w:hAnsi="Courier"/>
        </w:rPr>
        <w:t>obsData</w:t>
      </w:r>
      <w:proofErr w:type="spellEnd"/>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proofErr w:type="spellStart"/>
      <w:r w:rsidRPr="00EA2C6D">
        <w:rPr>
          <w:rFonts w:ascii="Courier" w:hAnsi="Courier"/>
        </w:rPr>
        <w:t>obsData</w:t>
      </w:r>
      <w:proofErr w:type="spellEnd"/>
      <w:r>
        <w:t xml:space="preserve"> element, and the enclosing </w:t>
      </w:r>
      <w:proofErr w:type="spellStart"/>
      <w:r w:rsidRPr="00EA2C6D">
        <w:rPr>
          <w:rFonts w:ascii="Courier" w:hAnsi="Courier"/>
        </w:rPr>
        <w:t>obsBlock</w:t>
      </w:r>
      <w:proofErr w:type="spellEnd"/>
      <w:r>
        <w:t xml:space="preserve"> element is marked </w:t>
      </w:r>
      <w:r w:rsidR="003201AD">
        <w:t>either by a second</w:t>
      </w:r>
      <w:r>
        <w:t xml:space="preserve"> Keyword Record </w:t>
      </w:r>
      <w:r w:rsidR="003201AD">
        <w:t xml:space="preserve">or a new series of </w:t>
      </w:r>
      <w:proofErr w:type="spellStart"/>
      <w:r w:rsidR="003201AD" w:rsidRPr="003201AD">
        <w:rPr>
          <w:rFonts w:ascii="Courier" w:hAnsi="Courier"/>
        </w:rPr>
        <w:t>obsContext</w:t>
      </w:r>
      <w:proofErr w:type="spellEnd"/>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proofErr w:type="spellStart"/>
      <w:r w:rsidRPr="00EA2C6D">
        <w:rPr>
          <w:rFonts w:ascii="Courier" w:hAnsi="Courier"/>
        </w:rPr>
        <w:t>obsData</w:t>
      </w:r>
      <w:proofErr w:type="spellEnd"/>
      <w:r>
        <w:t xml:space="preserve"> element must </w:t>
      </w:r>
      <w:r w:rsidR="003201AD">
        <w:t>associate</w:t>
      </w:r>
      <w:r>
        <w:t xml:space="preserve"> to a single Keyword Record. Given that an </w:t>
      </w:r>
      <w:proofErr w:type="spellStart"/>
      <w:r w:rsidRPr="00EA2C6D">
        <w:rPr>
          <w:rFonts w:ascii="Courier" w:hAnsi="Courier"/>
        </w:rPr>
        <w:t>obsBlock</w:t>
      </w:r>
      <w:proofErr w:type="spellEnd"/>
      <w:r>
        <w:t xml:space="preserve"> represents a </w:t>
      </w:r>
      <w:r w:rsidR="001A7001">
        <w:t>homogeneous</w:t>
      </w:r>
      <w:r>
        <w:t xml:space="preserve"> set of observations, this is not an obstacle.</w:t>
      </w:r>
    </w:p>
    <w:p w14:paraId="581ACCEE" w14:textId="1097EA4B" w:rsidR="009E2F61" w:rsidRDefault="009E2F61" w:rsidP="009E2F61">
      <w:pPr>
        <w:pStyle w:val="ListParagraph"/>
        <w:numPr>
          <w:ilvl w:val="0"/>
          <w:numId w:val="37"/>
        </w:numPr>
      </w:pPr>
      <w:r>
        <w:t>The Identification Group elements (</w:t>
      </w:r>
      <w:fldSimple w:instr=" REF _Ref473729153 ">
        <w:r w:rsidR="005D10EA">
          <w:t xml:space="preserve">Table </w:t>
        </w:r>
        <w:r w:rsidR="005D10EA">
          <w:rPr>
            <w:noProof/>
          </w:rPr>
          <w:t>4</w:t>
        </w:r>
      </w:fldSimple>
      <w:r>
        <w:t xml:space="preserve">) must be the first elements appearing on a Keyword Record. This assures that a Data Record is not mistaken as an </w:t>
      </w:r>
      <w:proofErr w:type="spellStart"/>
      <w:r w:rsidRPr="009E2F61">
        <w:rPr>
          <w:rFonts w:ascii="Courier" w:hAnsi="Courier"/>
        </w:rPr>
        <w:t>obsContext</w:t>
      </w:r>
      <w:proofErr w:type="spellEnd"/>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proofErr w:type="spellStart"/>
      <w:r w:rsidRPr="006B7C87">
        <w:rPr>
          <w:rFonts w:ascii="Courier" w:hAnsi="Courier"/>
        </w:rPr>
        <w:t>localUse</w:t>
      </w:r>
      <w:proofErr w:type="spellEnd"/>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proofErr w:type="spellStart"/>
      <w:r w:rsidRPr="003201AD">
        <w:rPr>
          <w:rFonts w:ascii="Courier" w:hAnsi="Courier"/>
        </w:rPr>
        <w:t>obsContext</w:t>
      </w:r>
      <w:proofErr w:type="spellEnd"/>
      <w:r>
        <w:t xml:space="preserve"> element, Data Records </w:t>
      </w:r>
      <w:r w:rsidR="006B7C87">
        <w:t>are interpreted as immediate children</w:t>
      </w:r>
      <w:r>
        <w:t xml:space="preserve"> of the </w:t>
      </w:r>
      <w:proofErr w:type="spellStart"/>
      <w:r w:rsidRPr="003201AD">
        <w:rPr>
          <w:rFonts w:ascii="Courier" w:hAnsi="Courier"/>
        </w:rPr>
        <w:t>ades</w:t>
      </w:r>
      <w:proofErr w:type="spellEnd"/>
      <w:r>
        <w:t xml:space="preserve"> root element.</w:t>
      </w:r>
      <w:r w:rsidR="006B7C87">
        <w:t xml:space="preserve"> On the other hand, Data Records that follow the first Keyword Record after any Context Records are part of an </w:t>
      </w:r>
      <w:proofErr w:type="spellStart"/>
      <w:r w:rsidR="006B7C87" w:rsidRPr="006B7C87">
        <w:rPr>
          <w:rFonts w:ascii="Courier" w:hAnsi="Courier"/>
        </w:rPr>
        <w:t>obsBlock</w:t>
      </w:r>
      <w:proofErr w:type="spellEnd"/>
      <w:r w:rsidR="006B7C87">
        <w:t>.</w:t>
      </w:r>
    </w:p>
    <w:p w14:paraId="597736B9" w14:textId="3021C112" w:rsidR="001B02FD" w:rsidRPr="000B1127" w:rsidRDefault="001B02FD" w:rsidP="00F63C72"/>
    <w:p w14:paraId="2832BC28" w14:textId="7ADF0AE5" w:rsidR="003201AD" w:rsidRDefault="006B7C87" w:rsidP="006B7C87">
      <w:pPr>
        <w:pStyle w:val="Heading2"/>
      </w:pPr>
      <w:bookmarkStart w:id="330" w:name="_Toc519264567"/>
      <w:r>
        <w:t>Default PSV Formatting</w:t>
      </w:r>
      <w:bookmarkEnd w:id="330"/>
    </w:p>
    <w:p w14:paraId="2BD5485A" w14:textId="77777777" w:rsidR="004B4379" w:rsidRDefault="004B4379" w:rsidP="00F63C72"/>
    <w:p w14:paraId="3A4B3910" w14:textId="77777777" w:rsidR="0096494E" w:rsidRDefault="004730AF" w:rsidP="00F63C72">
      <w:r w:rsidRPr="000B1127">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w:t>
      </w:r>
      <w:r w:rsidR="00B65627">
        <w:lastRenderedPageBreak/>
        <w:t xml:space="preserve">is specified by the standard so that users can have a means of ensuring that the key information from multiple files is column-aligned. </w:t>
      </w:r>
    </w:p>
    <w:p w14:paraId="219A99AD" w14:textId="77777777" w:rsidR="003A5BE7" w:rsidRDefault="003A5BE7" w:rsidP="00F63C72"/>
    <w:p w14:paraId="5D7447EA" w14:textId="3E788AD3"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fldSimple w:instr=" REF _Ref474910346 ">
        <w:r w:rsidR="005D10EA">
          <w:t xml:space="preserve">Table </w:t>
        </w:r>
        <w:r w:rsidR="005D10EA">
          <w:rPr>
            <w:noProof/>
          </w:rPr>
          <w:t>19</w:t>
        </w:r>
      </w:fldSimple>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proofErr w:type="spellStart"/>
      <w:r w:rsidR="00A73DAC" w:rsidRPr="00A73DAC">
        <w:rPr>
          <w:rFonts w:ascii="Courier" w:hAnsi="Courier"/>
        </w:rPr>
        <w:t>rmsCorr</w:t>
      </w:r>
      <w:proofErr w:type="spellEnd"/>
      <w:r w:rsidR="00A73DAC">
        <w:t xml:space="preserve">, the field widths in </w:t>
      </w:r>
      <w:fldSimple w:instr=" REF _Ref474910346 ">
        <w:r w:rsidR="005D10EA">
          <w:t xml:space="preserve">Table </w:t>
        </w:r>
        <w:r w:rsidR="005D10EA">
          <w:rPr>
            <w:noProof/>
          </w:rPr>
          <w:t>19</w:t>
        </w:r>
      </w:fldSimple>
      <w:r w:rsidR="00A73DAC">
        <w:t xml:space="preserve"> are wider than the data in order to </w:t>
      </w:r>
      <w:proofErr w:type="spellStart"/>
      <w:r w:rsidR="00A73DAC">
        <w:t>accomodate</w:t>
      </w:r>
      <w:proofErr w:type="spellEnd"/>
      <w:r w:rsidR="00A73DAC">
        <w:t xml:space="preserve"> the width of the field name. </w:t>
      </w:r>
      <w:r w:rsidR="003A5BE7" w:rsidRPr="000B1127">
        <w:t xml:space="preserve">Any fields present in the record but not listed in </w:t>
      </w:r>
      <w:fldSimple w:instr=" REF _Ref474910346 ">
        <w:r w:rsidR="005D10EA">
          <w:t xml:space="preserve">Table </w:t>
        </w:r>
        <w:r w:rsidR="005D10EA">
          <w:rPr>
            <w:noProof/>
          </w:rPr>
          <w:t>19</w:t>
        </w:r>
      </w:fldSimple>
      <w:r w:rsidR="00DF188C">
        <w:rPr>
          <w:noProof/>
        </w:rPr>
        <w:t xml:space="preserve"> </w:t>
      </w:r>
      <w:r w:rsidR="003A5BE7" w:rsidRPr="000B1127">
        <w:t xml:space="preserve">will be placed in </w:t>
      </w:r>
      <w:fldSimple w:instr=" REF _Ref473059785 ">
        <w:ins w:id="331" w:author="Microsoft Office User" w:date="2022-05-20T11:54:00Z">
          <w:r w:rsidR="005D10EA" w:rsidRPr="00170F77">
            <w:t xml:space="preserve">Table </w:t>
          </w:r>
          <w:r w:rsidR="005D10EA">
            <w:rPr>
              <w:noProof/>
            </w:rPr>
            <w:t>16</w:t>
          </w:r>
        </w:ins>
        <w:del w:id="332" w:author="Microsoft Office User" w:date="2022-05-20T11:53:00Z">
          <w:r w:rsidR="00A717CB" w:rsidRPr="00170F77" w:rsidDel="005D10EA">
            <w:delText xml:space="preserve">Table </w:delText>
          </w:r>
          <w:r w:rsidR="00A717CB" w:rsidDel="005D10EA">
            <w:rPr>
              <w:noProof/>
            </w:rPr>
            <w:delText>16</w:delText>
          </w:r>
        </w:del>
      </w:fldSimple>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69C8BEC7" w:rsidR="006B7C87" w:rsidRDefault="006B7C87" w:rsidP="006B7C87">
      <w:pPr>
        <w:pStyle w:val="Caption"/>
        <w:keepNext/>
      </w:pPr>
      <w:bookmarkStart w:id="333" w:name="_Ref474910346"/>
      <w:r>
        <w:t xml:space="preserve">Table </w:t>
      </w:r>
      <w:fldSimple w:instr=" SEQ Table \* ARABIC ">
        <w:r w:rsidR="005D10EA">
          <w:rPr>
            <w:noProof/>
          </w:rPr>
          <w:t>19</w:t>
        </w:r>
      </w:fldSimple>
      <w:bookmarkEnd w:id="333"/>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permID</w:t>
            </w:r>
            <w:proofErr w:type="spellEnd"/>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provID</w:t>
            </w:r>
            <w:proofErr w:type="spellEnd"/>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trkSub</w:t>
            </w:r>
            <w:proofErr w:type="spellEnd"/>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stn</w:t>
            </w:r>
            <w:proofErr w:type="spellEnd"/>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roofErr w:type="spellEnd"/>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roofErr w:type="spellEnd"/>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roofErr w:type="spellEnd"/>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roofErr w:type="spellEnd"/>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roofErr w:type="spellEnd"/>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roofErr w:type="spellEnd"/>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logSNR</w:t>
            </w:r>
            <w:proofErr w:type="spellEnd"/>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NOTES: The tabulated column width is a minimum and may be expanded if alignment with field names is requested. Justification is either right (R), left (L) or by placing the decimal 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3B6B78B3"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fldSimple w:instr=" REF _Ref474910346 ">
        <w:r w:rsidR="005D10EA">
          <w:t xml:space="preserve">Table </w:t>
        </w:r>
        <w:r w:rsidR="005D10EA">
          <w:rPr>
            <w:noProof/>
          </w:rPr>
          <w:t>19</w:t>
        </w:r>
      </w:fldSimple>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5D10EA">
        <w:t xml:space="preserve">Table </w:t>
      </w:r>
      <w:r w:rsidR="005D10EA">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fldSimple w:instr=" REF _Ref474910346 ">
        <w:r w:rsidR="005D10EA">
          <w:t xml:space="preserve">Table </w:t>
        </w:r>
        <w:r w:rsidR="005D10EA">
          <w:rPr>
            <w:noProof/>
          </w:rPr>
          <w:t>19</w:t>
        </w:r>
      </w:fldSimple>
      <w:r>
        <w:rPr>
          <w:noProof/>
        </w:rPr>
        <w:t xml:space="preserve">. Thus, </w:t>
      </w:r>
      <w:r>
        <w:rPr>
          <w:noProof/>
        </w:rPr>
        <w:lastRenderedPageBreak/>
        <w:t xml:space="preserve">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fldSimple w:instr=" REF _Ref474910346 ">
        <w:r w:rsidR="005D10EA">
          <w:t xml:space="preserve">Table </w:t>
        </w:r>
        <w:r w:rsidR="005D10EA">
          <w:rPr>
            <w:noProof/>
          </w:rPr>
          <w:t>19</w:t>
        </w:r>
      </w:fldSimple>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proofErr w:type="spellStart"/>
      <w:r w:rsidRPr="00EB4F34">
        <w:rPr>
          <w:rFonts w:ascii="Courier" w:hAnsi="Courier"/>
        </w:rPr>
        <w:t>rmsDelay</w:t>
      </w:r>
      <w:proofErr w:type="spellEnd"/>
      <w:r>
        <w:t xml:space="preserve">, </w:t>
      </w:r>
      <w:r w:rsidRPr="00EB4F34">
        <w:rPr>
          <w:rFonts w:ascii="Courier" w:hAnsi="Courier"/>
        </w:rPr>
        <w:t>doppler</w:t>
      </w:r>
      <w:r>
        <w:t xml:space="preserve"> and </w:t>
      </w:r>
      <w:proofErr w:type="spellStart"/>
      <w:r w:rsidRPr="00EB4F34">
        <w:rPr>
          <w:rFonts w:ascii="Courier" w:hAnsi="Courier"/>
        </w:rPr>
        <w:t>rmsDoppler</w:t>
      </w:r>
      <w:proofErr w:type="spellEnd"/>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fldSimple w:instr=" REF _Ref474910346 ">
        <w:r w:rsidR="005D10EA">
          <w:t xml:space="preserve">Table </w:t>
        </w:r>
        <w:r w:rsidR="005D10EA">
          <w:rPr>
            <w:noProof/>
          </w:rPr>
          <w:t>19</w:t>
        </w:r>
      </w:fldSimple>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68740FD1" w14:textId="77777777" w:rsidR="003A5BE7" w:rsidRDefault="003A5BE7" w:rsidP="009721A8">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AACAC4A" w14:textId="0FB6875F" w:rsidR="00C44B14" w:rsidRDefault="009721A8" w:rsidP="009721A8">
      <w:pPr>
        <w:pStyle w:val="Heading1"/>
      </w:pPr>
      <w:bookmarkStart w:id="334" w:name="_Toc519264568"/>
      <w:r>
        <w:lastRenderedPageBreak/>
        <w:t>Implementation Plan</w:t>
      </w:r>
      <w:bookmarkEnd w:id="334"/>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proofErr w:type="spellStart"/>
      <w:r w:rsidR="00772BFE" w:rsidRPr="000B1127">
        <w:t>cURL</w:t>
      </w:r>
      <w:proofErr w:type="spellEnd"/>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335" w:name="_Toc519264569"/>
      <w:r>
        <w:t>ADES</w:t>
      </w:r>
      <w:r w:rsidR="00D7020D" w:rsidRPr="000B1127">
        <w:t xml:space="preserve"> Software</w:t>
      </w:r>
      <w:bookmarkEnd w:id="335"/>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merging 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297D" w14:textId="77777777" w:rsidR="00484301" w:rsidRDefault="00484301" w:rsidP="00F63C72">
      <w:r>
        <w:separator/>
      </w:r>
    </w:p>
  </w:endnote>
  <w:endnote w:type="continuationSeparator" w:id="0">
    <w:p w14:paraId="78631A89" w14:textId="77777777" w:rsidR="00484301" w:rsidRDefault="00484301"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3921" w14:textId="77777777" w:rsidR="00484301" w:rsidRDefault="00484301" w:rsidP="00F63C72">
      <w:r>
        <w:separator/>
      </w:r>
    </w:p>
  </w:footnote>
  <w:footnote w:type="continuationSeparator" w:id="0">
    <w:p w14:paraId="04192644" w14:textId="77777777" w:rsidR="00484301" w:rsidRDefault="00484301"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ins w:id="72" w:author="Microsoft Office User" w:date="2022-05-19T16:03:00Z">
        <w:r>
          <w:rPr>
            <w:rStyle w:val="FootnoteReference"/>
          </w:rPr>
          <w:footnoteRef/>
        </w:r>
        <w:r>
          <w:t xml:space="preserve"> </w:t>
        </w:r>
      </w:ins>
      <w:ins w:id="73" w:author="Microsoft Office User" w:date="2022-05-19T16:04:00Z">
        <w:r>
          <w:t xml:space="preserve">When </w:t>
        </w:r>
        <w:proofErr w:type="spellStart"/>
        <w:r w:rsidRPr="00B72D1A">
          <w:rPr>
            <w:rFonts w:ascii="Courier" w:hAnsi="Courier"/>
          </w:rPr>
          <w:t>rmsCorr</w:t>
        </w:r>
        <w:proofErr w:type="spellEnd"/>
        <w:r>
          <w:t xml:space="preserve"> is reported, the relevant </w:t>
        </w:r>
      </w:ins>
      <w:ins w:id="74" w:author="Microsoft Office User" w:date="2022-05-19T16:05:00Z">
        <w:r>
          <w:t>measurement accuracy</w:t>
        </w:r>
      </w:ins>
      <w:ins w:id="75" w:author="Microsoft Office User" w:date="2022-05-19T16:04:00Z">
        <w:r>
          <w:t xml:space="preserve"> is the </w:t>
        </w:r>
        <w:proofErr w:type="spellStart"/>
        <w:r>
          <w:t>semiminor</w:t>
        </w:r>
        <w:proofErr w:type="spellEnd"/>
        <w:r>
          <w:t xml:space="preserve"> axis of the</w:t>
        </w:r>
      </w:ins>
      <w:ins w:id="76" w:author="Microsoft Office User" w:date="2022-05-19T16:05:00Z">
        <w:r>
          <w:t xml:space="preserve"> associated two-dimensional error ellipse.</w:t>
        </w:r>
      </w:ins>
      <w:ins w:id="77" w:author="Microsoft Office User" w:date="2022-05-19T16:04:00Z">
        <w: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2"/>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6"/>
  </w:num>
  <w:num w:numId="10" w16cid:durableId="1186211522">
    <w:abstractNumId w:val="39"/>
  </w:num>
  <w:num w:numId="11" w16cid:durableId="642464816">
    <w:abstractNumId w:val="19"/>
  </w:num>
  <w:num w:numId="12" w16cid:durableId="1518078199">
    <w:abstractNumId w:val="17"/>
  </w:num>
  <w:num w:numId="13" w16cid:durableId="1180509105">
    <w:abstractNumId w:val="38"/>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6"/>
  </w:num>
  <w:num w:numId="19" w16cid:durableId="960577026">
    <w:abstractNumId w:val="1"/>
  </w:num>
  <w:num w:numId="20" w16cid:durableId="1826818813">
    <w:abstractNumId w:val="45"/>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1"/>
  </w:num>
  <w:num w:numId="27" w16cid:durableId="669139135">
    <w:abstractNumId w:val="18"/>
  </w:num>
  <w:num w:numId="28" w16cid:durableId="254411321">
    <w:abstractNumId w:val="16"/>
  </w:num>
  <w:num w:numId="29" w16cid:durableId="1961182627">
    <w:abstractNumId w:val="40"/>
  </w:num>
  <w:num w:numId="30" w16cid:durableId="110364673">
    <w:abstractNumId w:val="2"/>
  </w:num>
  <w:num w:numId="31" w16cid:durableId="1710059920">
    <w:abstractNumId w:val="4"/>
  </w:num>
  <w:num w:numId="32" w16cid:durableId="1370178509">
    <w:abstractNumId w:val="10"/>
  </w:num>
  <w:num w:numId="33" w16cid:durableId="1424178707">
    <w:abstractNumId w:val="37"/>
  </w:num>
  <w:num w:numId="34" w16cid:durableId="903178025">
    <w:abstractNumId w:val="33"/>
  </w:num>
  <w:num w:numId="35" w16cid:durableId="1492404024">
    <w:abstractNumId w:val="44"/>
  </w:num>
  <w:num w:numId="36" w16cid:durableId="832112012">
    <w:abstractNumId w:val="21"/>
  </w:num>
  <w:num w:numId="37" w16cid:durableId="323050604">
    <w:abstractNumId w:val="35"/>
  </w:num>
  <w:num w:numId="38" w16cid:durableId="1216741791">
    <w:abstractNumId w:val="6"/>
  </w:num>
  <w:num w:numId="39" w16cid:durableId="61366472">
    <w:abstractNumId w:val="43"/>
  </w:num>
  <w:num w:numId="40" w16cid:durableId="830366482">
    <w:abstractNumId w:val="27"/>
  </w:num>
  <w:num w:numId="41" w16cid:durableId="1468087669">
    <w:abstractNumId w:val="26"/>
  </w:num>
  <w:num w:numId="42" w16cid:durableId="1074010750">
    <w:abstractNumId w:val="15"/>
  </w:num>
  <w:num w:numId="43" w16cid:durableId="299501297">
    <w:abstractNumId w:val="47"/>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Chesley">
    <w15:presenceInfo w15:providerId="None" w15:userId="Steve Chesley"/>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8"/>
  <w:activeWritingStyle w:appName="MSWord" w:lang="en-US" w:vendorID="64" w:dllVersion="0" w:nlCheck="1" w:checkStyle="0"/>
  <w:activeWritingStyle w:appName="MSWord" w:lang="en-US" w:vendorID="64" w:dllVersion="4096" w:nlCheck="1" w:checkStyle="0"/>
  <w:proofState w:spelling="clean" w:grammar="clean"/>
  <w:trackRevisions/>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5003"/>
    <w:rsid w:val="000852BD"/>
    <w:rsid w:val="0008532E"/>
    <w:rsid w:val="000853E8"/>
    <w:rsid w:val="00091B26"/>
    <w:rsid w:val="000945D5"/>
    <w:rsid w:val="000A058D"/>
    <w:rsid w:val="000A0DED"/>
    <w:rsid w:val="000A54A2"/>
    <w:rsid w:val="000A5C77"/>
    <w:rsid w:val="000A710B"/>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B01"/>
    <w:rsid w:val="00144D2D"/>
    <w:rsid w:val="00147004"/>
    <w:rsid w:val="00150931"/>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4FF"/>
    <w:rsid w:val="001C5B5D"/>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C09"/>
    <w:rsid w:val="00317F37"/>
    <w:rsid w:val="003201AD"/>
    <w:rsid w:val="00320642"/>
    <w:rsid w:val="003271C4"/>
    <w:rsid w:val="00331FD9"/>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1FC9"/>
    <w:rsid w:val="003F740F"/>
    <w:rsid w:val="00400414"/>
    <w:rsid w:val="00401D80"/>
    <w:rsid w:val="00402560"/>
    <w:rsid w:val="00405030"/>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80C0E"/>
    <w:rsid w:val="0048254E"/>
    <w:rsid w:val="004831A3"/>
    <w:rsid w:val="00484301"/>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77486"/>
    <w:rsid w:val="005807A5"/>
    <w:rsid w:val="0058174E"/>
    <w:rsid w:val="005826FE"/>
    <w:rsid w:val="00584B5E"/>
    <w:rsid w:val="00584DFF"/>
    <w:rsid w:val="00585142"/>
    <w:rsid w:val="00585DA7"/>
    <w:rsid w:val="00587050"/>
    <w:rsid w:val="005879FC"/>
    <w:rsid w:val="0059034D"/>
    <w:rsid w:val="00590B5D"/>
    <w:rsid w:val="00592C9F"/>
    <w:rsid w:val="00593111"/>
    <w:rsid w:val="00595729"/>
    <w:rsid w:val="00597E2F"/>
    <w:rsid w:val="005A146D"/>
    <w:rsid w:val="005A2880"/>
    <w:rsid w:val="005A4BE9"/>
    <w:rsid w:val="005A74CE"/>
    <w:rsid w:val="005B2D7B"/>
    <w:rsid w:val="005B4A1E"/>
    <w:rsid w:val="005B5042"/>
    <w:rsid w:val="005B5B07"/>
    <w:rsid w:val="005C3BAB"/>
    <w:rsid w:val="005C745A"/>
    <w:rsid w:val="005C7C83"/>
    <w:rsid w:val="005D10EA"/>
    <w:rsid w:val="005D510F"/>
    <w:rsid w:val="005D57CE"/>
    <w:rsid w:val="005E0C8D"/>
    <w:rsid w:val="005E0D71"/>
    <w:rsid w:val="005E13AC"/>
    <w:rsid w:val="005E41F1"/>
    <w:rsid w:val="005F0D59"/>
    <w:rsid w:val="005F0DB4"/>
    <w:rsid w:val="005F1AA3"/>
    <w:rsid w:val="005F55D5"/>
    <w:rsid w:val="005F69C0"/>
    <w:rsid w:val="005F6CAE"/>
    <w:rsid w:val="00601FC7"/>
    <w:rsid w:val="00602FA8"/>
    <w:rsid w:val="00603880"/>
    <w:rsid w:val="00605849"/>
    <w:rsid w:val="00605A07"/>
    <w:rsid w:val="006109C6"/>
    <w:rsid w:val="00612675"/>
    <w:rsid w:val="00612ACA"/>
    <w:rsid w:val="00622283"/>
    <w:rsid w:val="00622F5C"/>
    <w:rsid w:val="006347CF"/>
    <w:rsid w:val="00645075"/>
    <w:rsid w:val="00645C49"/>
    <w:rsid w:val="00646D1B"/>
    <w:rsid w:val="00650130"/>
    <w:rsid w:val="006547D2"/>
    <w:rsid w:val="0065483A"/>
    <w:rsid w:val="006566DD"/>
    <w:rsid w:val="006629B5"/>
    <w:rsid w:val="006629D0"/>
    <w:rsid w:val="00667E7D"/>
    <w:rsid w:val="00670FE6"/>
    <w:rsid w:val="00672B9B"/>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B96"/>
    <w:rsid w:val="009822E2"/>
    <w:rsid w:val="0098242D"/>
    <w:rsid w:val="00983123"/>
    <w:rsid w:val="00984718"/>
    <w:rsid w:val="00985A66"/>
    <w:rsid w:val="009910EE"/>
    <w:rsid w:val="00992689"/>
    <w:rsid w:val="0099355D"/>
    <w:rsid w:val="009A1246"/>
    <w:rsid w:val="009A17FE"/>
    <w:rsid w:val="009A33C8"/>
    <w:rsid w:val="009A3B08"/>
    <w:rsid w:val="009A5B40"/>
    <w:rsid w:val="009A6842"/>
    <w:rsid w:val="009B4F65"/>
    <w:rsid w:val="009B5E7D"/>
    <w:rsid w:val="009C2B1F"/>
    <w:rsid w:val="009C5C37"/>
    <w:rsid w:val="009D3BDA"/>
    <w:rsid w:val="009D56AB"/>
    <w:rsid w:val="009D5B21"/>
    <w:rsid w:val="009D69EC"/>
    <w:rsid w:val="009E1769"/>
    <w:rsid w:val="009E2F61"/>
    <w:rsid w:val="009E319F"/>
    <w:rsid w:val="009E3D07"/>
    <w:rsid w:val="009E5C29"/>
    <w:rsid w:val="009E6831"/>
    <w:rsid w:val="009E7AB8"/>
    <w:rsid w:val="009F01CA"/>
    <w:rsid w:val="009F5029"/>
    <w:rsid w:val="009F5377"/>
    <w:rsid w:val="009F6E71"/>
    <w:rsid w:val="00A01450"/>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A35"/>
    <w:rsid w:val="00C43AED"/>
    <w:rsid w:val="00C44B14"/>
    <w:rsid w:val="00C50CFD"/>
    <w:rsid w:val="00C50D95"/>
    <w:rsid w:val="00C55EC5"/>
    <w:rsid w:val="00C62CF7"/>
    <w:rsid w:val="00C64413"/>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D55"/>
    <w:rsid w:val="00D747AE"/>
    <w:rsid w:val="00D81EBA"/>
    <w:rsid w:val="00D822A5"/>
    <w:rsid w:val="00D86058"/>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5030"/>
    <w:rsid w:val="00DD69CD"/>
    <w:rsid w:val="00DE0A5D"/>
    <w:rsid w:val="00DE284F"/>
    <w:rsid w:val="00DE5646"/>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57A6"/>
    <w:rsid w:val="00E75F35"/>
    <w:rsid w:val="00E8076D"/>
    <w:rsid w:val="00E80BDA"/>
    <w:rsid w:val="00E80CDA"/>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31FB"/>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10088</Words>
  <Characters>57502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Steve Chesley</cp:lastModifiedBy>
  <cp:revision>2</cp:revision>
  <cp:lastPrinted>2022-05-20T18:54:00Z</cp:lastPrinted>
  <dcterms:created xsi:type="dcterms:W3CDTF">2022-09-08T00:02:00Z</dcterms:created>
  <dcterms:modified xsi:type="dcterms:W3CDTF">2022-09-08T00:02:00Z</dcterms:modified>
</cp:coreProperties>
</file>