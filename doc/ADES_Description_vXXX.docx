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22F3852B" w:rsidR="000C4B37" w:rsidRPr="000B1127" w:rsidRDefault="00357249" w:rsidP="00F63C72">
      <w:r w:rsidRPr="000B1127">
        <w:t xml:space="preserve">Version </w:t>
      </w:r>
      <w:r w:rsidR="00DC1818">
        <w:t>25-Apr</w:t>
      </w:r>
      <w:r w:rsidR="007A2B15">
        <w:t>-2022</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E425D02" w:rsidR="00DC1818" w:rsidRDefault="00DC1818" w:rsidP="00DC1818">
      <w:pPr>
        <w:pStyle w:val="ListParagraph"/>
        <w:numPr>
          <w:ilvl w:val="0"/>
          <w:numId w:val="48"/>
        </w:numPr>
      </w:pPr>
      <w:r>
        <w:t>Incremented ADES version from v2017 to v2022</w:t>
      </w:r>
    </w:p>
    <w:p w14:paraId="52F71062" w14:textId="5CEF23F6" w:rsidR="00DC1818" w:rsidRDefault="00DC1818" w:rsidP="00DC1818"/>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6716A3F4"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5D10EA">
        <w:rPr>
          <w:noProof/>
        </w:rPr>
        <w:t>4</w:t>
      </w:r>
      <w:r w:rsidR="008B64A7">
        <w:rPr>
          <w:noProof/>
        </w:rPr>
        <w:fldChar w:fldCharType="end"/>
      </w:r>
    </w:p>
    <w:p w14:paraId="5C9BA94F" w14:textId="19754016"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5D10EA">
        <w:rPr>
          <w:noProof/>
        </w:rPr>
        <w:t>5</w:t>
      </w:r>
      <w:r>
        <w:rPr>
          <w:noProof/>
        </w:rPr>
        <w:fldChar w:fldCharType="end"/>
      </w:r>
    </w:p>
    <w:p w14:paraId="5ABB32FC" w14:textId="1CC17426"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5D10EA">
        <w:rPr>
          <w:noProof/>
        </w:rPr>
        <w:t>6</w:t>
      </w:r>
      <w:r>
        <w:rPr>
          <w:noProof/>
        </w:rPr>
        <w:fldChar w:fldCharType="end"/>
      </w:r>
    </w:p>
    <w:p w14:paraId="5A9FCDFA" w14:textId="1F82D2DD"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5D10EA">
        <w:rPr>
          <w:noProof/>
        </w:rPr>
        <w:t>7</w:t>
      </w:r>
      <w:r>
        <w:rPr>
          <w:noProof/>
        </w:rPr>
        <w:fldChar w:fldCharType="end"/>
      </w:r>
    </w:p>
    <w:p w14:paraId="3FADE742" w14:textId="4ACEFFE8"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5D10EA">
        <w:rPr>
          <w:noProof/>
        </w:rPr>
        <w:t>7</w:t>
      </w:r>
      <w:r>
        <w:rPr>
          <w:noProof/>
        </w:rPr>
        <w:fldChar w:fldCharType="end"/>
      </w:r>
    </w:p>
    <w:p w14:paraId="0D8D96FC" w14:textId="5AFD268E"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5D10EA">
        <w:rPr>
          <w:noProof/>
        </w:rPr>
        <w:t>9</w:t>
      </w:r>
      <w:r>
        <w:rPr>
          <w:noProof/>
        </w:rPr>
        <w:fldChar w:fldCharType="end"/>
      </w:r>
    </w:p>
    <w:p w14:paraId="0BE60A61" w14:textId="39DAB303"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5D10EA">
        <w:rPr>
          <w:noProof/>
        </w:rPr>
        <w:t>10</w:t>
      </w:r>
      <w:r>
        <w:rPr>
          <w:noProof/>
        </w:rPr>
        <w:fldChar w:fldCharType="end"/>
      </w:r>
    </w:p>
    <w:p w14:paraId="1328F3FF" w14:textId="55F45C9C"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5D10EA">
        <w:rPr>
          <w:noProof/>
        </w:rPr>
        <w:t>12</w:t>
      </w:r>
      <w:r>
        <w:rPr>
          <w:noProof/>
        </w:rPr>
        <w:fldChar w:fldCharType="end"/>
      </w:r>
    </w:p>
    <w:p w14:paraId="25253F6D" w14:textId="618B174D"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5D10EA">
        <w:rPr>
          <w:noProof/>
        </w:rPr>
        <w:t>12</w:t>
      </w:r>
      <w:r>
        <w:rPr>
          <w:noProof/>
        </w:rPr>
        <w:fldChar w:fldCharType="end"/>
      </w:r>
    </w:p>
    <w:p w14:paraId="20FEFE82" w14:textId="0508F3C7"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5D10EA">
        <w:rPr>
          <w:noProof/>
        </w:rPr>
        <w:t>13</w:t>
      </w:r>
      <w:r>
        <w:rPr>
          <w:noProof/>
        </w:rPr>
        <w:fldChar w:fldCharType="end"/>
      </w:r>
    </w:p>
    <w:p w14:paraId="717686C2" w14:textId="23477014"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5D10EA">
        <w:rPr>
          <w:noProof/>
        </w:rPr>
        <w:t>14</w:t>
      </w:r>
      <w:r>
        <w:rPr>
          <w:noProof/>
        </w:rPr>
        <w:fldChar w:fldCharType="end"/>
      </w:r>
    </w:p>
    <w:p w14:paraId="6B1CAFE5" w14:textId="4A7C463B"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5D10EA">
        <w:rPr>
          <w:noProof/>
        </w:rPr>
        <w:t>14</w:t>
      </w:r>
      <w:r>
        <w:rPr>
          <w:noProof/>
        </w:rPr>
        <w:fldChar w:fldCharType="end"/>
      </w:r>
    </w:p>
    <w:p w14:paraId="4694C1ED" w14:textId="2017EB4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5D10EA">
        <w:rPr>
          <w:noProof/>
        </w:rPr>
        <w:t>15</w:t>
      </w:r>
      <w:r>
        <w:rPr>
          <w:noProof/>
        </w:rPr>
        <w:fldChar w:fldCharType="end"/>
      </w:r>
    </w:p>
    <w:p w14:paraId="53E083ED" w14:textId="733622B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5D10EA">
        <w:rPr>
          <w:noProof/>
        </w:rPr>
        <w:t>17</w:t>
      </w:r>
      <w:r>
        <w:rPr>
          <w:noProof/>
        </w:rPr>
        <w:fldChar w:fldCharType="end"/>
      </w:r>
    </w:p>
    <w:p w14:paraId="67320B57" w14:textId="3C632ADA"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5D10EA">
        <w:rPr>
          <w:noProof/>
        </w:rPr>
        <w:t>18</w:t>
      </w:r>
      <w:r>
        <w:rPr>
          <w:noProof/>
        </w:rPr>
        <w:fldChar w:fldCharType="end"/>
      </w:r>
    </w:p>
    <w:p w14:paraId="05E9E632" w14:textId="30E604F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ins w:id="0" w:author="Microsoft Office User" w:date="2022-05-20T11:54:00Z">
        <w:r w:rsidR="005D10EA">
          <w:rPr>
            <w:noProof/>
          </w:rPr>
          <w:t>32</w:t>
        </w:r>
      </w:ins>
      <w:del w:id="1" w:author="Microsoft Office User" w:date="2022-05-20T11:53:00Z">
        <w:r w:rsidR="00A717CB" w:rsidDel="005D10EA">
          <w:rPr>
            <w:noProof/>
          </w:rPr>
          <w:delText>31</w:delText>
        </w:r>
      </w:del>
      <w:r>
        <w:rPr>
          <w:noProof/>
        </w:rPr>
        <w:fldChar w:fldCharType="end"/>
      </w:r>
    </w:p>
    <w:p w14:paraId="7930BA9E" w14:textId="74B1CF41"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ins w:id="2" w:author="Microsoft Office User" w:date="2022-05-20T11:54:00Z">
        <w:r w:rsidR="005D10EA">
          <w:rPr>
            <w:noProof/>
          </w:rPr>
          <w:t>33</w:t>
        </w:r>
      </w:ins>
      <w:del w:id="3" w:author="Microsoft Office User" w:date="2022-05-20T11:53:00Z">
        <w:r w:rsidR="00A717CB" w:rsidDel="005D10EA">
          <w:rPr>
            <w:noProof/>
          </w:rPr>
          <w:delText>32</w:delText>
        </w:r>
      </w:del>
      <w:r>
        <w:rPr>
          <w:noProof/>
        </w:rPr>
        <w:fldChar w:fldCharType="end"/>
      </w:r>
    </w:p>
    <w:p w14:paraId="5D7430EA" w14:textId="24C9834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ins w:id="4" w:author="Microsoft Office User" w:date="2022-05-20T11:54:00Z">
        <w:r w:rsidR="005D10EA">
          <w:rPr>
            <w:noProof/>
          </w:rPr>
          <w:t>34</w:t>
        </w:r>
      </w:ins>
      <w:del w:id="5" w:author="Microsoft Office User" w:date="2022-05-20T11:53:00Z">
        <w:r w:rsidR="00A717CB" w:rsidDel="005D10EA">
          <w:rPr>
            <w:noProof/>
          </w:rPr>
          <w:delText>33</w:delText>
        </w:r>
      </w:del>
      <w:r>
        <w:rPr>
          <w:noProof/>
        </w:rPr>
        <w:fldChar w:fldCharType="end"/>
      </w:r>
    </w:p>
    <w:p w14:paraId="4D85620A" w14:textId="413356F4"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ins w:id="6" w:author="Microsoft Office User" w:date="2022-05-20T11:54:00Z">
        <w:r w:rsidR="005D10EA">
          <w:rPr>
            <w:noProof/>
          </w:rPr>
          <w:t>37</w:t>
        </w:r>
      </w:ins>
      <w:del w:id="7" w:author="Microsoft Office User" w:date="2022-05-20T11:53:00Z">
        <w:r w:rsidR="00A717CB" w:rsidDel="005D10EA">
          <w:rPr>
            <w:noProof/>
          </w:rPr>
          <w:delText>36</w:delText>
        </w:r>
      </w:del>
      <w:r>
        <w:rPr>
          <w:noProof/>
        </w:rPr>
        <w:fldChar w:fldCharType="end"/>
      </w:r>
    </w:p>
    <w:p w14:paraId="110EFC17" w14:textId="160B0C4B"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ins w:id="8" w:author="Microsoft Office User" w:date="2022-05-20T11:54:00Z">
        <w:r w:rsidR="005D10EA">
          <w:rPr>
            <w:noProof/>
          </w:rPr>
          <w:t>37</w:t>
        </w:r>
      </w:ins>
      <w:del w:id="9" w:author="Microsoft Office User" w:date="2022-05-20T11:53:00Z">
        <w:r w:rsidR="00A717CB" w:rsidDel="005D10EA">
          <w:rPr>
            <w:noProof/>
          </w:rPr>
          <w:delText>36</w:delText>
        </w:r>
      </w:del>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10" w:name="_Toc519264550"/>
      <w:r w:rsidRPr="000B1127">
        <w:lastRenderedPageBreak/>
        <w:t>Introduction</w:t>
      </w:r>
      <w:bookmarkEnd w:id="1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1" w:name="_Toc519264551"/>
      <w:r>
        <w:lastRenderedPageBreak/>
        <w:t>Overview</w:t>
      </w:r>
      <w:bookmarkEnd w:id="1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12" w:name="_Toc519264552"/>
      <w:r>
        <w:lastRenderedPageBreak/>
        <w:t>Revising ADES</w:t>
      </w:r>
      <w:bookmarkEnd w:id="1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13" w:name="_Toc519264553"/>
      <w:r w:rsidRPr="008739D8">
        <w:lastRenderedPageBreak/>
        <w:t>ADES in XML</w:t>
      </w:r>
      <w:bookmarkEnd w:id="13"/>
    </w:p>
    <w:p w14:paraId="31B288B9" w14:textId="77777777" w:rsidR="004D1BBC" w:rsidRPr="000B1127" w:rsidRDefault="004D1BBC" w:rsidP="00F63C72"/>
    <w:p w14:paraId="57A5E554" w14:textId="6EE89A00"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5D10EA">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xml:space="preserve">, i.e., lowercase except </w:t>
      </w:r>
      <w:proofErr w:type="gramStart"/>
      <w:r w:rsidR="00EF7401" w:rsidRPr="00EF7401">
        <w:t>that wordbreaks</w:t>
      </w:r>
      <w:proofErr w:type="gramEnd"/>
      <w:r w:rsidR="00EF7401" w:rsidRPr="00EF7401">
        <w:t xml:space="preserve">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14" w:name="_Toc519264554"/>
      <w:r>
        <w:t>High-level ADES S</w:t>
      </w:r>
      <w:r w:rsidR="008739D8">
        <w:t>tructure</w:t>
      </w:r>
      <w:bookmarkEnd w:id="1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2637C301"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5D10EA">
          <w:t xml:space="preserve">Table </w:t>
        </w:r>
        <w:r w:rsidR="005D10EA">
          <w:rPr>
            <w:noProof/>
          </w:rPr>
          <w:t>1</w:t>
        </w:r>
      </w:fldSimple>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1D7F68AF" w:rsidR="00E440BC" w:rsidRPr="00476232" w:rsidRDefault="00E440BC" w:rsidP="00F63C72">
      <w:pPr>
        <w:pStyle w:val="Caption"/>
      </w:pPr>
      <w:bookmarkStart w:id="15" w:name="_Ref473211114"/>
      <w:r>
        <w:lastRenderedPageBreak/>
        <w:t xml:space="preserve">Table </w:t>
      </w:r>
      <w:fldSimple w:instr=" SEQ Table \* ARABIC ">
        <w:r w:rsidR="005D10EA">
          <w:rPr>
            <w:noProof/>
          </w:rPr>
          <w:t>1</w:t>
        </w:r>
      </w:fldSimple>
      <w:bookmarkEnd w:id="15"/>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0773FF12"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5D10EA">
              <w:t xml:space="preserve">Table </w:t>
            </w:r>
            <w:r w:rsidR="005D10EA">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04E6FBCF"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5D10EA">
              <w:t xml:space="preserve">Table </w:t>
            </w:r>
            <w:r w:rsidR="005D10EA">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13C11F2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5B079C2E"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39C1B648"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708B160B"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5D10EA">
              <w:t xml:space="preserve">Table </w:t>
            </w:r>
            <w:r w:rsidR="005D10EA">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5657BE64"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5D10EA">
              <w:t xml:space="preserve">Table </w:t>
            </w:r>
            <w:r w:rsidR="005D10EA">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64E53752"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fldSimple w:instr=" REF _Ref473023927 ">
        <w:r w:rsidR="005D10EA">
          <w:t xml:space="preserve">Table </w:t>
        </w:r>
        <w:r w:rsidR="005D10EA">
          <w:rPr>
            <w:noProof/>
          </w:rPr>
          <w:t>2</w:t>
        </w:r>
      </w:fldSimple>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fldSimple w:instr=" REF _Ref473018694 ">
        <w:r w:rsidR="005D10EA">
          <w:t xml:space="preserve">Table </w:t>
        </w:r>
        <w:r w:rsidR="005D10EA">
          <w:rPr>
            <w:noProof/>
          </w:rPr>
          <w:t>12</w:t>
        </w:r>
      </w:fldSimple>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4EA49395" w:rsidR="008E7635" w:rsidRPr="00476232" w:rsidRDefault="008E7635" w:rsidP="008E7635">
      <w:pPr>
        <w:pStyle w:val="Caption"/>
      </w:pPr>
      <w:bookmarkStart w:id="16" w:name="_Ref473023927"/>
      <w:r>
        <w:t xml:space="preserve">Table </w:t>
      </w:r>
      <w:fldSimple w:instr=" SEQ Table \* ARABIC ">
        <w:r w:rsidR="005D10EA">
          <w:rPr>
            <w:noProof/>
          </w:rPr>
          <w:t>2</w:t>
        </w:r>
      </w:fldSimple>
      <w:bookmarkEnd w:id="16"/>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10A38EAC"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5D10EA">
              <w:t xml:space="preserve">Table </w:t>
            </w:r>
            <w:r w:rsidR="005D10EA">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125A3A1A" w:rsidR="00B15913" w:rsidRDefault="008E7635" w:rsidP="00F63C72">
      <w:r>
        <w:t xml:space="preserve">We turn now to a description of the other elements that can appear in </w:t>
      </w:r>
      <w:proofErr w:type="spellStart"/>
      <w:r>
        <w:t>ades</w:t>
      </w:r>
      <w:proofErr w:type="spellEnd"/>
      <w:r>
        <w:t xml:space="preserve">. In the next section (Sec. </w:t>
      </w:r>
      <w:fldSimple w:instr=" REF _Ref473301578 \w ">
        <w:r w:rsidR="005D10EA">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5D10EA">
          <w:t>4.3</w:t>
        </w:r>
      </w:fldSimple>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fldSimple w:instr=" REF _Ref474762100 \r ">
        <w:r w:rsidR="005D10EA">
          <w:t>4.4</w:t>
        </w:r>
      </w:fldSimple>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fldSimple w:instr=" REF _Ref474762124 \r ">
        <w:r w:rsidR="005D10EA">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17" w:name="_Ref473301578"/>
      <w:bookmarkStart w:id="18" w:name="_Toc519264555"/>
      <w:r>
        <w:lastRenderedPageBreak/>
        <w:t>Structure of ADES O</w:t>
      </w:r>
      <w:r w:rsidR="008739D8">
        <w:t>bservation</w:t>
      </w:r>
      <w:r>
        <w:t xml:space="preserve"> Elements</w:t>
      </w:r>
      <w:bookmarkEnd w:id="17"/>
      <w:bookmarkEnd w:id="18"/>
    </w:p>
    <w:p w14:paraId="36BC230F" w14:textId="77777777" w:rsidR="008739D8" w:rsidRDefault="008739D8" w:rsidP="00F63C72"/>
    <w:p w14:paraId="6BE15A32" w14:textId="4E65446C"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5D10EA">
          <w:t xml:space="preserve">Table </w:t>
        </w:r>
        <w:r w:rsidR="005D10EA">
          <w:rPr>
            <w:noProof/>
          </w:rPr>
          <w:t>3</w:t>
        </w:r>
      </w:fldSimple>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5D10EA">
          <w:t xml:space="preserve">Table </w:t>
        </w:r>
        <w:r w:rsidR="005D10EA">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5D10EA">
          <w:t xml:space="preserve">Table </w:t>
        </w:r>
        <w:r w:rsidR="005D10EA">
          <w:rPr>
            <w:noProof/>
          </w:rPr>
          <w:t>3</w:t>
        </w:r>
      </w:fldSimple>
      <w:r w:rsidR="00001DC2">
        <w:t>.</w:t>
      </w:r>
    </w:p>
    <w:p w14:paraId="655B1825" w14:textId="77777777" w:rsidR="00696712" w:rsidRPr="002E56E5" w:rsidRDefault="00696712" w:rsidP="00F63C72"/>
    <w:p w14:paraId="4BE39818" w14:textId="1DC45E95" w:rsidR="00E440BC" w:rsidRDefault="00E440BC" w:rsidP="00F63C72">
      <w:pPr>
        <w:pStyle w:val="Caption"/>
      </w:pPr>
      <w:bookmarkStart w:id="19" w:name="_Ref473215016"/>
      <w:r>
        <w:t xml:space="preserve">Table </w:t>
      </w:r>
      <w:fldSimple w:instr=" SEQ Table \* ARABIC ">
        <w:r w:rsidR="005D10EA">
          <w:rPr>
            <w:noProof/>
          </w:rPr>
          <w:t>3</w:t>
        </w:r>
      </w:fldSimple>
      <w:bookmarkEnd w:id="1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20" w:name="_Ref474247915"/>
      <w:bookmarkStart w:id="21" w:name="_Toc519264556"/>
      <w:bookmarkStart w:id="22" w:name="_Ref473215434"/>
      <w:bookmarkStart w:id="23" w:name="_Ref473215466"/>
      <w:r>
        <w:lastRenderedPageBreak/>
        <w:t>Identification Group</w:t>
      </w:r>
      <w:bookmarkEnd w:id="20"/>
      <w:bookmarkEnd w:id="21"/>
    </w:p>
    <w:p w14:paraId="3FC775C9" w14:textId="77777777" w:rsidR="00E252F4" w:rsidRPr="00E252F4" w:rsidRDefault="00E252F4" w:rsidP="00E252F4"/>
    <w:p w14:paraId="1DCC84AA" w14:textId="6B97D48F"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5D10EA">
          <w:t xml:space="preserve">Table </w:t>
        </w:r>
        <w:r w:rsidR="005D10EA">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5D10EA">
          <w:t xml:space="preserve">Table </w:t>
        </w:r>
        <w:r w:rsidR="005D10EA">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2BC734CA" w:rsidR="00EB06EE" w:rsidRDefault="00EB06EE" w:rsidP="00EB06EE">
      <w:pPr>
        <w:pStyle w:val="Caption"/>
      </w:pPr>
      <w:bookmarkStart w:id="24" w:name="_Ref473729153"/>
      <w:r>
        <w:t xml:space="preserve">Table </w:t>
      </w:r>
      <w:fldSimple w:instr=" SEQ Table \* ARABIC ">
        <w:r w:rsidR="005D10EA">
          <w:rPr>
            <w:noProof/>
          </w:rPr>
          <w:t>4</w:t>
        </w:r>
      </w:fldSimple>
      <w:bookmarkEnd w:id="22"/>
      <w:bookmarkEnd w:id="2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43667F45"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5D10EA">
          <w:t xml:space="preserve">Table </w:t>
        </w:r>
        <w:r w:rsidR="005D10EA">
          <w:rPr>
            <w:noProof/>
          </w:rPr>
          <w:t>4</w:t>
        </w:r>
      </w:fldSimple>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tracklets. </w:t>
      </w:r>
      <w:r w:rsidR="00ED41B6">
        <w:t xml:space="preserve">If the detection refers to a known artificial </w:t>
      </w:r>
      <w:proofErr w:type="gramStart"/>
      <w:r w:rsidR="00ED41B6">
        <w:t>satellite</w:t>
      </w:r>
      <w:proofErr w:type="gramEnd"/>
      <w:r w:rsidR="00ED41B6">
        <w:t xml:space="preserv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717524C4" w14:textId="77777777" w:rsidR="007F1330" w:rsidRDefault="007F1330">
      <w:pPr>
        <w:jc w:val="left"/>
      </w:pPr>
      <w:r>
        <w:br w:type="page"/>
      </w:r>
    </w:p>
    <w:p w14:paraId="10113B3C" w14:textId="113EC60E" w:rsidR="00E252F4" w:rsidRDefault="00E252F4" w:rsidP="00E252F4">
      <w:pPr>
        <w:pStyle w:val="FootnoteText"/>
      </w:pPr>
      <w:r w:rsidRPr="000B1127">
        <w:lastRenderedPageBreak/>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fldSimple w:instr=" REF _Ref473799400 ">
        <w:r w:rsidR="005D10EA">
          <w:t xml:space="preserve">Table </w:t>
        </w:r>
        <w:r w:rsidR="005D10EA">
          <w:rPr>
            <w:noProof/>
          </w:rPr>
          <w:t>5</w:t>
        </w:r>
      </w:fldSimple>
      <w:r w:rsidR="00EB70A3">
        <w:t>.</w:t>
      </w:r>
    </w:p>
    <w:p w14:paraId="001A1E67" w14:textId="77777777" w:rsidR="00E252F4" w:rsidRPr="000B1127" w:rsidRDefault="00E252F4" w:rsidP="00E252F4">
      <w:pPr>
        <w:pStyle w:val="FootnoteText"/>
      </w:pPr>
    </w:p>
    <w:p w14:paraId="221A4117" w14:textId="622A011A" w:rsidR="0019093E" w:rsidRDefault="0019093E" w:rsidP="0019093E">
      <w:pPr>
        <w:pStyle w:val="Caption"/>
        <w:keepNext/>
      </w:pPr>
      <w:bookmarkStart w:id="25" w:name="_Ref473799400"/>
      <w:r>
        <w:t xml:space="preserve">Table </w:t>
      </w:r>
      <w:fldSimple w:instr=" SEQ Table \* ARABIC ">
        <w:r w:rsidR="005D10EA">
          <w:rPr>
            <w:noProof/>
          </w:rPr>
          <w:t>5</w:t>
        </w:r>
      </w:fldSimple>
      <w:bookmarkEnd w:id="25"/>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26" w:name="_Toc519264557"/>
      <w:r>
        <w:lastRenderedPageBreak/>
        <w:t>Location Group</w:t>
      </w:r>
      <w:bookmarkEnd w:id="26"/>
    </w:p>
    <w:p w14:paraId="77656352" w14:textId="77777777" w:rsidR="00E252F4" w:rsidRPr="00E252F4" w:rsidRDefault="00E252F4" w:rsidP="00E252F4"/>
    <w:p w14:paraId="2390B570" w14:textId="6B66C105" w:rsidR="00EB06EE" w:rsidRPr="002E56E5" w:rsidRDefault="00EB06EE" w:rsidP="00EB06EE">
      <w:r w:rsidRPr="002E56E5">
        <w:t xml:space="preserve">The </w:t>
      </w:r>
      <w:r w:rsidRPr="00D97588">
        <w:rPr>
          <w:i/>
        </w:rPr>
        <w:t>Location Group</w:t>
      </w:r>
      <w:r w:rsidRPr="002E56E5">
        <w:t xml:space="preserve"> (</w:t>
      </w:r>
      <w:fldSimple w:instr=" REF _Ref473729234 ">
        <w:r w:rsidR="005D10EA">
          <w:t xml:space="preserve">Table </w:t>
        </w:r>
        <w:r w:rsidR="005D10EA">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xml:space="preserve">). These are primarily the so-called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217F54C6" w:rsidR="00EB06EE" w:rsidRDefault="00EB06EE" w:rsidP="00EB06EE">
      <w:pPr>
        <w:pStyle w:val="Caption"/>
      </w:pPr>
      <w:bookmarkStart w:id="27" w:name="_Ref473729234"/>
      <w:r>
        <w:t xml:space="preserve">Table </w:t>
      </w:r>
      <w:fldSimple w:instr=" SEQ Table \* ARABIC ">
        <w:r w:rsidR="005D10EA">
          <w:rPr>
            <w:noProof/>
          </w:rPr>
          <w:t>6</w:t>
        </w:r>
      </w:fldSimple>
      <w:bookmarkEnd w:id="2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28" w:name="_Toc519264558"/>
      <w:r>
        <w:t>Observation Group</w:t>
      </w:r>
      <w:bookmarkEnd w:id="28"/>
    </w:p>
    <w:p w14:paraId="3E47BD9A" w14:textId="77777777" w:rsidR="00E252F4" w:rsidRDefault="00E252F4" w:rsidP="002B56C3"/>
    <w:p w14:paraId="2D5CEC75" w14:textId="7B015371" w:rsidR="002B56C3" w:rsidRPr="00F63C72"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5D10EA">
          <w:t xml:space="preserve">Table </w:t>
        </w:r>
        <w:r w:rsidR="005D10EA">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E820F7" w14:textId="692AEFD4" w:rsidR="00C068B7" w:rsidRDefault="00C068B7">
      <w:pPr>
        <w:jc w:val="left"/>
      </w:pPr>
      <w:r>
        <w:br w:type="page"/>
      </w:r>
    </w:p>
    <w:p w14:paraId="174EE853" w14:textId="1F9E86FF" w:rsidR="00E440BC" w:rsidRDefault="00E440BC" w:rsidP="00F63C72">
      <w:pPr>
        <w:pStyle w:val="Caption"/>
      </w:pPr>
      <w:bookmarkStart w:id="29" w:name="_Ref473799965"/>
      <w:r>
        <w:lastRenderedPageBreak/>
        <w:t xml:space="preserve">Table </w:t>
      </w:r>
      <w:fldSimple w:instr=" SEQ Table \* ARABIC ">
        <w:r w:rsidR="005D10EA">
          <w:rPr>
            <w:noProof/>
          </w:rPr>
          <w:t>7</w:t>
        </w:r>
      </w:fldSimple>
      <w:bookmarkEnd w:id="23"/>
      <w:bookmarkEnd w:id="2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8850" w:type="dxa"/>
        <w:jc w:val="center"/>
        <w:tblLayout w:type="fixed"/>
        <w:tblCellMar>
          <w:left w:w="0" w:type="dxa"/>
          <w:right w:w="0" w:type="dxa"/>
        </w:tblCellMar>
        <w:tblLook w:val="0420" w:firstRow="1" w:lastRow="0" w:firstColumn="0" w:lastColumn="0" w:noHBand="0" w:noVBand="1"/>
      </w:tblPr>
      <w:tblGrid>
        <w:gridCol w:w="1725"/>
        <w:gridCol w:w="1068"/>
        <w:gridCol w:w="1182"/>
        <w:gridCol w:w="1080"/>
        <w:gridCol w:w="1170"/>
        <w:gridCol w:w="1260"/>
        <w:gridCol w:w="78"/>
        <w:gridCol w:w="1287"/>
      </w:tblGrid>
      <w:tr w:rsidR="00E440BC" w:rsidRPr="00162208" w14:paraId="5427F77F" w14:textId="77777777" w:rsidTr="00F63C72">
        <w:trPr>
          <w:cnfStyle w:val="100000000000" w:firstRow="1" w:lastRow="0" w:firstColumn="0" w:lastColumn="0" w:oddVBand="0" w:evenVBand="0" w:oddHBand="0" w:evenHBand="0" w:firstRowFirstColumn="0" w:firstRowLastColumn="0" w:lastRowFirstColumn="0" w:lastRowLastColumn="0"/>
          <w:trHeight w:val="308"/>
          <w:jc w:val="center"/>
        </w:trPr>
        <w:tc>
          <w:tcPr>
            <w:tcW w:w="8850"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317F37">
        <w:trPr>
          <w:trHeight w:val="280"/>
          <w:jc w:val="center"/>
        </w:trPr>
        <w:tc>
          <w:tcPr>
            <w:tcW w:w="1725"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25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25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2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91542C">
        <w:trPr>
          <w:trHeight w:val="280"/>
          <w:jc w:val="center"/>
        </w:trPr>
        <w:tc>
          <w:tcPr>
            <w:tcW w:w="1725"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60"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365"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91542C">
        <w:trPr>
          <w:trHeight w:val="280"/>
          <w:jc w:val="center"/>
        </w:trPr>
        <w:tc>
          <w:tcPr>
            <w:tcW w:w="1725"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25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25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60"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365"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317F37">
        <w:trPr>
          <w:trHeight w:val="266"/>
          <w:jc w:val="center"/>
        </w:trPr>
        <w:tc>
          <w:tcPr>
            <w:tcW w:w="1725"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68"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82"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080"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70"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38"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287"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317F37">
        <w:trPr>
          <w:trHeight w:val="280"/>
          <w:jc w:val="center"/>
        </w:trPr>
        <w:tc>
          <w:tcPr>
            <w:tcW w:w="1725"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68"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82"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080"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70"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38"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287"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317F37">
        <w:trPr>
          <w:trHeight w:val="280"/>
          <w:jc w:val="center"/>
        </w:trPr>
        <w:tc>
          <w:tcPr>
            <w:tcW w:w="1725"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317F37">
        <w:trPr>
          <w:trHeight w:val="280"/>
          <w:jc w:val="center"/>
        </w:trPr>
        <w:tc>
          <w:tcPr>
            <w:tcW w:w="1725"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317F37">
        <w:trPr>
          <w:trHeight w:val="280"/>
          <w:jc w:val="center"/>
        </w:trPr>
        <w:tc>
          <w:tcPr>
            <w:tcW w:w="1725"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49C23E9D" w14:textId="77777777" w:rsidR="00E440BC" w:rsidRDefault="00E440BC" w:rsidP="00F63C72"/>
    <w:p w14:paraId="2CE64752" w14:textId="36330EC1" w:rsidR="00E252F4" w:rsidRDefault="00E252F4" w:rsidP="00E252F4">
      <w:pPr>
        <w:pStyle w:val="Heading3"/>
      </w:pPr>
      <w:bookmarkStart w:id="30" w:name="_Toc519264559"/>
      <w:r>
        <w:t>Photometry Group</w:t>
      </w:r>
      <w:bookmarkEnd w:id="30"/>
    </w:p>
    <w:p w14:paraId="194AE976" w14:textId="77777777" w:rsidR="00E252F4" w:rsidRDefault="00E252F4" w:rsidP="002B56C3"/>
    <w:p w14:paraId="6853D232" w14:textId="799AB49C" w:rsidR="002B56C3" w:rsidRDefault="002B56C3" w:rsidP="002B56C3">
      <w:r>
        <w:t xml:space="preserve">Photometric observations are a part of the optional Photometry Group, as depicted in </w:t>
      </w:r>
      <w:fldSimple w:instr=" REF _Ref473290189 ">
        <w:r w:rsidR="005D10EA">
          <w:t xml:space="preserve">Table </w:t>
        </w:r>
        <w:r w:rsidR="005D10EA">
          <w:rPr>
            <w:noProof/>
          </w:rPr>
          <w:t>8</w:t>
        </w:r>
      </w:fldSimple>
      <w:r>
        <w:t xml:space="preserve">. While the entire group is optional, if photometry is to be included with an </w:t>
      </w:r>
      <w:proofErr w:type="gramStart"/>
      <w:r>
        <w:t>observation</w:t>
      </w:r>
      <w:proofErr w:type="gramEnd"/>
      <w:r>
        <w:t xml:space="preserve">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4CB41DCF" w:rsidR="00E440BC" w:rsidRDefault="00E440BC" w:rsidP="00F63C72">
      <w:pPr>
        <w:pStyle w:val="Caption"/>
      </w:pPr>
      <w:bookmarkStart w:id="31" w:name="_Ref473290189"/>
      <w:r>
        <w:t xml:space="preserve">Table </w:t>
      </w:r>
      <w:fldSimple w:instr=" SEQ Table \* ARABIC ">
        <w:r w:rsidR="005D10EA">
          <w:rPr>
            <w:noProof/>
          </w:rPr>
          <w:t>8</w:t>
        </w:r>
      </w:fldSimple>
      <w:bookmarkEnd w:id="3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32" w:name="_Toc519264560"/>
      <w:r>
        <w:lastRenderedPageBreak/>
        <w:t>Precision Group</w:t>
      </w:r>
      <w:bookmarkEnd w:id="32"/>
    </w:p>
    <w:p w14:paraId="5DD9F361" w14:textId="77777777" w:rsidR="00E252F4" w:rsidRDefault="00E252F4" w:rsidP="002B56C3"/>
    <w:p w14:paraId="06FC1E83" w14:textId="77777777" w:rsidR="005D10EA" w:rsidRDefault="002B56C3">
      <w:pPr>
        <w:jc w:val="left"/>
        <w:rPr>
          <w:ins w:id="33" w:author="Microsoft Office User" w:date="2022-05-20T11:54:00Z"/>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F2621E">
        <w:fldChar w:fldCharType="begin"/>
      </w:r>
      <w:r w:rsidR="00F2621E">
        <w:instrText xml:space="preserve"> REF _Ref473290448 </w:instrText>
      </w:r>
      <w:r w:rsidR="00F2621E">
        <w:fldChar w:fldCharType="separate"/>
      </w:r>
    </w:p>
    <w:p w14:paraId="2488A98E" w14:textId="45C5212A" w:rsidR="00A717CB" w:rsidDel="005D10EA" w:rsidRDefault="005D10EA">
      <w:pPr>
        <w:jc w:val="left"/>
        <w:rPr>
          <w:del w:id="34" w:author="Microsoft Office User" w:date="2022-05-20T11:53:00Z"/>
          <w:b/>
          <w:bCs/>
          <w:color w:val="4F81BD" w:themeColor="accent1"/>
          <w:sz w:val="18"/>
          <w:szCs w:val="18"/>
        </w:rPr>
      </w:pPr>
      <w:ins w:id="35" w:author="Microsoft Office User" w:date="2022-05-20T11:54:00Z">
        <w:r>
          <w:t xml:space="preserve">Table </w:t>
        </w:r>
        <w:r>
          <w:rPr>
            <w:noProof/>
          </w:rPr>
          <w:t>9</w:t>
        </w:r>
      </w:ins>
    </w:p>
    <w:p w14:paraId="538AE70C" w14:textId="2CF494E6" w:rsidR="002B56C3" w:rsidRPr="00597E2F" w:rsidRDefault="00A717CB" w:rsidP="00597E2F">
      <w:pPr>
        <w:jc w:val="left"/>
        <w:rPr>
          <w:b/>
          <w:bCs/>
          <w:color w:val="4F81BD" w:themeColor="accent1"/>
          <w:sz w:val="18"/>
          <w:szCs w:val="18"/>
        </w:rPr>
      </w:pPr>
      <w:del w:id="36" w:author="Microsoft Office User" w:date="2022-05-20T11:53:00Z">
        <w:r w:rsidDel="005D10EA">
          <w:delText xml:space="preserve">Table </w:delText>
        </w:r>
        <w:r w:rsidDel="005D10EA">
          <w:rPr>
            <w:noProof/>
          </w:rPr>
          <w:delText>9</w:delText>
        </w:r>
      </w:del>
      <w:r w:rsidR="00F2621E">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37" w:name="_Ref473290448"/>
    </w:p>
    <w:p w14:paraId="1E0C65DC" w14:textId="3F05B01D" w:rsidR="00E440BC" w:rsidRDefault="00E440BC" w:rsidP="00F63C72">
      <w:pPr>
        <w:pStyle w:val="Caption"/>
      </w:pPr>
      <w:r>
        <w:t xml:space="preserve">Table </w:t>
      </w:r>
      <w:fldSimple w:instr=" SEQ Table \* ARABIC ">
        <w:r w:rsidR="005D10EA">
          <w:rPr>
            <w:noProof/>
          </w:rPr>
          <w:t>9</w:t>
        </w:r>
      </w:fldSimple>
      <w:bookmarkEnd w:id="37"/>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38" w:name="_Ref474247736"/>
      <w:bookmarkStart w:id="39" w:name="_Toc519264561"/>
      <w:r>
        <w:t>Residuals Groups</w:t>
      </w:r>
      <w:bookmarkEnd w:id="38"/>
      <w:bookmarkEnd w:id="39"/>
    </w:p>
    <w:p w14:paraId="7A1296FE" w14:textId="77777777" w:rsidR="00E252F4" w:rsidRPr="00E252F4" w:rsidRDefault="00E252F4" w:rsidP="00E252F4"/>
    <w:p w14:paraId="1D5BEAA1" w14:textId="37528695" w:rsidR="00513E2B" w:rsidRDefault="00E44352" w:rsidP="00F63C72">
      <w:fldSimple w:instr=" REF _Ref473215016 ">
        <w:r w:rsidR="005D10EA">
          <w:t xml:space="preserve">Table </w:t>
        </w:r>
        <w:r w:rsidR="005D10EA">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5D10EA">
          <w:t xml:space="preserve">Table </w:t>
        </w:r>
        <w:r w:rsidR="005D10EA">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5D10EA">
          <w:t xml:space="preserve">Table </w:t>
        </w:r>
        <w:r w:rsidR="005D10EA">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5436C301" w:rsidR="00E440BC" w:rsidRDefault="00E440BC" w:rsidP="00F63C72">
      <w:pPr>
        <w:pStyle w:val="Caption"/>
      </w:pPr>
      <w:bookmarkStart w:id="40" w:name="_Ref473023800"/>
      <w:r>
        <w:lastRenderedPageBreak/>
        <w:t xml:space="preserve">Table </w:t>
      </w:r>
      <w:fldSimple w:instr=" SEQ Table \* ARABIC ">
        <w:r w:rsidR="005D10EA">
          <w:rPr>
            <w:noProof/>
          </w:rPr>
          <w:t>10</w:t>
        </w:r>
      </w:fldSimple>
      <w:bookmarkEnd w:id="40"/>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16F477B9" w:rsidR="00E440BC" w:rsidRDefault="00E440BC" w:rsidP="00F63C72">
      <w:pPr>
        <w:pStyle w:val="Caption"/>
      </w:pPr>
      <w:bookmarkStart w:id="41" w:name="_Ref473023649"/>
      <w:r>
        <w:t xml:space="preserve">Table </w:t>
      </w:r>
      <w:fldSimple w:instr=" SEQ Table \* ARABIC ">
        <w:r w:rsidR="005D10EA">
          <w:rPr>
            <w:noProof/>
          </w:rPr>
          <w:t>11</w:t>
        </w:r>
      </w:fldSimple>
      <w:bookmarkEnd w:id="41"/>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42" w:name="_Ref474762057"/>
      <w:bookmarkStart w:id="43" w:name="_Toc519264562"/>
      <w:r>
        <w:t>Observation</w:t>
      </w:r>
      <w:r w:rsidR="005F0DB4">
        <w:t xml:space="preserve"> Context</w:t>
      </w:r>
      <w:bookmarkEnd w:id="42"/>
      <w:bookmarkEnd w:id="43"/>
      <w:r w:rsidR="000B6192">
        <w:t xml:space="preserve"> </w:t>
      </w:r>
    </w:p>
    <w:p w14:paraId="51300ECB" w14:textId="77777777" w:rsidR="000B6192" w:rsidRDefault="000B6192" w:rsidP="00F63C72"/>
    <w:p w14:paraId="061BA0E3" w14:textId="271EC0A7"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context for the associated observations in </w:t>
      </w:r>
      <w:proofErr w:type="spellStart"/>
      <w:r w:rsidR="00D525CD" w:rsidRPr="00202C25">
        <w:rPr>
          <w:rFonts w:ascii="Courier" w:hAnsi="Courier"/>
        </w:rPr>
        <w:t>obsData</w:t>
      </w:r>
      <w:proofErr w:type="spellEnd"/>
      <w:r w:rsidR="00D525CD">
        <w:t xml:space="preserve">. As shown in </w:t>
      </w:r>
      <w:fldSimple w:instr=" REF _Ref473018694 ">
        <w:r w:rsidR="005D10EA">
          <w:t xml:space="preserve">Table </w:t>
        </w:r>
        <w:r w:rsidR="005D10EA">
          <w:rPr>
            <w:noProof/>
          </w:rPr>
          <w:t>12</w:t>
        </w:r>
      </w:fldSimple>
      <w:r w:rsidR="00D525CD">
        <w:t xml:space="preserve">, most of </w:t>
      </w:r>
      <w:r w:rsidR="00D525CD">
        <w:lastRenderedPageBreak/>
        <w:t xml:space="preserve">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fldSimple w:instr=" REF _Ref473018694 ">
        <w:r w:rsidR="005D10EA">
          <w:t xml:space="preserve">Table </w:t>
        </w:r>
        <w:r w:rsidR="005D10EA">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fldSimple w:instr=" REF _Ref473751934 \r ">
        <w:r w:rsidR="005D10EA">
          <w:t>4.6</w:t>
        </w:r>
      </w:fldSimple>
      <w:r w:rsidR="009721A8">
        <w:t>.</w:t>
      </w:r>
    </w:p>
    <w:p w14:paraId="656245C6" w14:textId="77777777" w:rsidR="000B6192" w:rsidRDefault="000B6192" w:rsidP="00F63C72"/>
    <w:p w14:paraId="2D3EE637" w14:textId="156856DD" w:rsidR="00E440BC" w:rsidRPr="00476232" w:rsidRDefault="00E440BC" w:rsidP="00F63C72">
      <w:pPr>
        <w:pStyle w:val="Caption"/>
      </w:pPr>
      <w:bookmarkStart w:id="44" w:name="_Ref473018694"/>
      <w:r>
        <w:t xml:space="preserve">Table </w:t>
      </w:r>
      <w:fldSimple w:instr=" SEQ Table \* ARABIC ">
        <w:r w:rsidR="005D10EA">
          <w:rPr>
            <w:noProof/>
          </w:rPr>
          <w:t>12</w:t>
        </w:r>
      </w:fldSimple>
      <w:bookmarkEnd w:id="44"/>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45" w:name="_Ref474762100"/>
      <w:bookmarkStart w:id="46" w:name="_Toc519264563"/>
      <w:bookmarkStart w:id="47" w:name="_Ref473301755"/>
      <w:r>
        <w:lastRenderedPageBreak/>
        <w:t>Residual Elements</w:t>
      </w:r>
      <w:bookmarkEnd w:id="45"/>
      <w:bookmarkEnd w:id="46"/>
    </w:p>
    <w:p w14:paraId="584B0749" w14:textId="77777777" w:rsidR="004C56B1" w:rsidRDefault="004C56B1" w:rsidP="004C56B1"/>
    <w:p w14:paraId="51635B94" w14:textId="5DBB1BBE"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fldSimple w:instr=" REF _Ref474407666 ">
        <w:r w:rsidR="005D10EA">
          <w:t xml:space="preserve">Table </w:t>
        </w:r>
        <w:r w:rsidR="005D10EA">
          <w:rPr>
            <w:noProof/>
          </w:rPr>
          <w:t>13</w:t>
        </w:r>
      </w:fldSimple>
      <w:r>
        <w:t xml:space="preserve">) and </w:t>
      </w:r>
      <w:proofErr w:type="spellStart"/>
      <w:r w:rsidRPr="0052285D">
        <w:rPr>
          <w:rFonts w:ascii="Courier" w:hAnsi="Courier"/>
        </w:rPr>
        <w:t>radarResidual</w:t>
      </w:r>
      <w:proofErr w:type="spellEnd"/>
      <w:r>
        <w:t xml:space="preserve"> (</w:t>
      </w:r>
      <w:fldSimple w:instr=" REF _Ref474407674 ">
        <w:r w:rsidR="005D10EA">
          <w:t xml:space="preserve">Table </w:t>
        </w:r>
        <w:r w:rsidR="005D10EA">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5D10EA">
          <w:t>4.2.6</w:t>
        </w:r>
      </w:fldSimple>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fldSimple w:instr=" REF _Ref474247915 \r ">
        <w:r w:rsidR="005D10EA">
          <w:t>4.2.1</w:t>
        </w:r>
      </w:fldSimple>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5D10EA">
          <w:t xml:space="preserve">Table </w:t>
        </w:r>
        <w:r w:rsidR="005D10EA">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5D10EA">
          <w:t xml:space="preserve">Table </w:t>
        </w:r>
        <w:r w:rsidR="005D10EA">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1FB9BBE3" w:rsidR="008623B0" w:rsidRDefault="008623B0" w:rsidP="008623B0">
      <w:pPr>
        <w:pStyle w:val="Caption"/>
        <w:keepNext/>
      </w:pPr>
      <w:bookmarkStart w:id="48" w:name="_Ref474407666"/>
      <w:r>
        <w:t xml:space="preserve">Table </w:t>
      </w:r>
      <w:fldSimple w:instr=" SEQ Table \* ARABIC ">
        <w:r w:rsidR="005D10EA">
          <w:rPr>
            <w:noProof/>
          </w:rPr>
          <w:t>13</w:t>
        </w:r>
      </w:fldSimple>
      <w:bookmarkEnd w:id="48"/>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3A98DC40"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D10EA">
              <w:t xml:space="preserve">Table </w:t>
            </w:r>
            <w:r w:rsidR="005D10EA">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207129F2"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5D10EA">
              <w:t xml:space="preserve">Table </w:t>
            </w:r>
            <w:r w:rsidR="005D10EA">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1A94721D" w:rsidR="008623B0" w:rsidRDefault="008623B0" w:rsidP="008623B0">
      <w:pPr>
        <w:pStyle w:val="Caption"/>
        <w:keepNext/>
      </w:pPr>
      <w:bookmarkStart w:id="49" w:name="_Ref474407674"/>
      <w:r>
        <w:t xml:space="preserve">Table </w:t>
      </w:r>
      <w:fldSimple w:instr=" SEQ Table \* ARABIC ">
        <w:r w:rsidR="005D10EA">
          <w:rPr>
            <w:noProof/>
          </w:rPr>
          <w:t>14</w:t>
        </w:r>
      </w:fldSimple>
      <w:bookmarkEnd w:id="49"/>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1048506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D10EA">
              <w:t xml:space="preserve">Table </w:t>
            </w:r>
            <w:r w:rsidR="005D10EA">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14C19EE4"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5D10EA">
              <w:t xml:space="preserve">Table </w:t>
            </w:r>
            <w:r w:rsidR="005D10EA">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50" w:name="_Ref474762124"/>
      <w:bookmarkStart w:id="51" w:name="_Toc519264564"/>
      <w:r>
        <w:lastRenderedPageBreak/>
        <w:t>ADES Low-level Elements</w:t>
      </w:r>
      <w:bookmarkEnd w:id="47"/>
      <w:bookmarkEnd w:id="50"/>
      <w:bookmarkEnd w:id="51"/>
    </w:p>
    <w:p w14:paraId="55995DA7" w14:textId="77777777" w:rsidR="008E7635" w:rsidRDefault="008E7635" w:rsidP="00F63C72"/>
    <w:p w14:paraId="70FCA21D" w14:textId="77777777" w:rsidR="005D10EA" w:rsidRDefault="00F931E0">
      <w:pPr>
        <w:jc w:val="left"/>
        <w:rPr>
          <w:ins w:id="52" w:author="Microsoft Office User" w:date="2022-05-20T11:54:00Z"/>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ins w:id="53" w:author="Microsoft Office User" w:date="2022-05-20T11:54:00Z">
          <w:r w:rsidR="005D10EA" w:rsidRPr="00170F77">
            <w:t xml:space="preserve">Table </w:t>
          </w:r>
          <w:r w:rsidR="005D10EA">
            <w:rPr>
              <w:noProof/>
            </w:rPr>
            <w:t>16</w:t>
          </w:r>
        </w:ins>
        <w:del w:id="54" w:author="Microsoft Office User" w:date="2022-05-20T11:53:00Z">
          <w:r w:rsidR="00A717CB" w:rsidRPr="00170F77" w:rsidDel="005D10EA">
            <w:delText xml:space="preserve">Table </w:delText>
          </w:r>
          <w:r w:rsidR="00A717CB" w:rsidDel="005D10EA">
            <w:rPr>
              <w:noProof/>
            </w:rPr>
            <w:delText>16</w:delText>
          </w:r>
        </w:del>
      </w:fldSimple>
      <w:r w:rsidR="009A5B40">
        <w:t>)</w:t>
      </w:r>
      <w:r w:rsidR="003C2156">
        <w:t xml:space="preserve">, part of the </w:t>
      </w:r>
      <w:proofErr w:type="gramStart"/>
      <w:r w:rsidR="00A96EC1">
        <w:t>residuals</w:t>
      </w:r>
      <w:proofErr w:type="gramEnd"/>
      <w:r w:rsidR="00A96EC1">
        <w:t xml:space="preserve"> information (</w:t>
      </w:r>
      <w:r w:rsidR="00C43AED">
        <w:fldChar w:fldCharType="begin"/>
      </w:r>
      <w:r w:rsidR="00C43AED">
        <w:instrText xml:space="preserve"> REF _Ref474762991 </w:instrText>
      </w:r>
      <w:r w:rsidR="00C43AED">
        <w:fldChar w:fldCharType="separate"/>
      </w:r>
      <w:ins w:id="55" w:author="Microsoft Office User" w:date="2022-05-20T11:54:00Z">
        <w:r w:rsidR="005D10EA">
          <w:br w:type="page"/>
        </w:r>
      </w:ins>
    </w:p>
    <w:p w14:paraId="197149DC" w14:textId="63136846" w:rsidR="00A717CB" w:rsidDel="005D10EA" w:rsidRDefault="005D10EA">
      <w:pPr>
        <w:jc w:val="left"/>
        <w:rPr>
          <w:del w:id="56" w:author="Microsoft Office User" w:date="2022-05-20T11:53:00Z"/>
          <w:b/>
          <w:bCs/>
          <w:color w:val="4F81BD" w:themeColor="accent1"/>
          <w:sz w:val="18"/>
          <w:szCs w:val="18"/>
        </w:rPr>
      </w:pPr>
      <w:ins w:id="57" w:author="Microsoft Office User" w:date="2022-05-20T11:54:00Z">
        <w:r>
          <w:lastRenderedPageBreak/>
          <w:t xml:space="preserve">Table </w:t>
        </w:r>
        <w:r>
          <w:rPr>
            <w:noProof/>
          </w:rPr>
          <w:t>17</w:t>
        </w:r>
      </w:ins>
      <w:del w:id="58" w:author="Microsoft Office User" w:date="2022-05-20T11:53:00Z">
        <w:r w:rsidR="00A717CB" w:rsidDel="005D10EA">
          <w:br w:type="page"/>
        </w:r>
      </w:del>
    </w:p>
    <w:p w14:paraId="180410D4" w14:textId="1246F354" w:rsidR="003C2156" w:rsidRPr="008D360C" w:rsidRDefault="00A717CB" w:rsidP="008D360C">
      <w:pPr>
        <w:jc w:val="left"/>
        <w:rPr>
          <w:b/>
          <w:bCs/>
          <w:color w:val="4F81BD" w:themeColor="accent1"/>
          <w:sz w:val="18"/>
          <w:szCs w:val="18"/>
        </w:rPr>
      </w:pPr>
      <w:del w:id="59" w:author="Microsoft Office User" w:date="2022-05-20T11:53:00Z">
        <w:r w:rsidDel="005D10EA">
          <w:delText xml:space="preserve">Table </w:delText>
        </w:r>
        <w:r w:rsidDel="005D10EA">
          <w:rPr>
            <w:noProof/>
          </w:rPr>
          <w:delText>17</w:delText>
        </w:r>
      </w:del>
      <w:r w:rsidR="00C43AED">
        <w:rPr>
          <w:noProof/>
        </w:rPr>
        <w:fldChar w:fldCharType="end"/>
      </w:r>
      <w:r w:rsidR="00A96EC1">
        <w:t>)</w:t>
      </w:r>
      <w:r w:rsidR="003C2156">
        <w:t xml:space="preserve"> </w:t>
      </w:r>
      <w:proofErr w:type="gramStart"/>
      <w:r w:rsidR="003C2156">
        <w:t>or</w:t>
      </w:r>
      <w:proofErr w:type="gramEnd"/>
      <w:r w:rsidR="003C2156">
        <w:t xml:space="preserve"> part of the</w:t>
      </w:r>
      <w:r w:rsidR="00A96EC1">
        <w:t xml:space="preserve"> observation context (</w:t>
      </w:r>
      <w:fldSimple w:instr=" REF _Ref473211605 ">
        <w:r w:rsidR="005D10EA">
          <w:t xml:space="preserve">Table </w:t>
        </w:r>
        <w:r w:rsidR="005D10EA">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1A334AC4"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ins w:id="60" w:author="Microsoft Office User" w:date="2022-05-19T16:03:00Z">
        <w:r w:rsidR="004C3A3A">
          <w:rPr>
            <w:rStyle w:val="FootnoteReference"/>
          </w:rPr>
          <w:footnoteReference w:id="2"/>
        </w:r>
      </w:ins>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5D10EA">
          <w:t xml:space="preserve">Figure </w:t>
        </w:r>
        <w:r w:rsidR="005D10EA">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 xml:space="preserve">DP = </w:t>
      </w:r>
      <w:proofErr w:type="gramStart"/>
      <w:r w:rsidRPr="006C7649">
        <w:rPr>
          <w:rFonts w:ascii="Courier" w:hAnsi="Courier"/>
        </w:rPr>
        <w:t>CEILING(</w:t>
      </w:r>
      <w:proofErr w:type="gramEnd"/>
      <w:r w:rsidRPr="006C7649">
        <w:rPr>
          <w:rFonts w:ascii="Courier" w:hAnsi="Courier"/>
        </w:rPr>
        <w:t>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1B65D289" w14:textId="77777777" w:rsidR="00285243" w:rsidRDefault="00285243" w:rsidP="00F63C72"/>
    <w:p w14:paraId="34AD8A0B" w14:textId="77777777" w:rsidR="00285243" w:rsidRDefault="00285243" w:rsidP="00285243">
      <w:pPr>
        <w:keepNext/>
      </w:pPr>
      <w:r>
        <w:rPr>
          <w:noProof/>
        </w:rPr>
        <w:drawing>
          <wp:inline distT="0" distB="0" distL="0" distR="0" wp14:anchorId="78FFD93D" wp14:editId="5A783493">
            <wp:extent cx="5510434" cy="270086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537548" cy="2714156"/>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58D96844" w:rsidR="00285243" w:rsidRDefault="00285243" w:rsidP="00285243">
      <w:pPr>
        <w:pStyle w:val="Caption"/>
      </w:pPr>
      <w:bookmarkStart w:id="67" w:name="_Ref474847522"/>
      <w:r>
        <w:t xml:space="preserve">Figure </w:t>
      </w:r>
      <w:fldSimple w:instr=" SEQ Figure \* ARABIC ">
        <w:r w:rsidR="005D10EA">
          <w:rPr>
            <w:noProof/>
          </w:rPr>
          <w:t>1</w:t>
        </w:r>
      </w:fldSimple>
      <w:bookmarkEnd w:id="67"/>
      <w:r>
        <w:t>. Suggested numerical precision in ADES observations for RA-DEC astrometry (left) and photometry (right) as a function of the measurement uncertainty.</w:t>
      </w:r>
    </w:p>
    <w:p w14:paraId="3D8C396A" w14:textId="341F7614" w:rsidR="009050EF" w:rsidRDefault="009050EF" w:rsidP="00F63C72">
      <w:r>
        <w:lastRenderedPageBreak/>
        <w:t>For other fields, besides measurements and uncertainties, the reported precision will depend on the circumstances</w:t>
      </w:r>
      <w:r w:rsidR="00BA69B0">
        <w:t>.</w:t>
      </w:r>
      <w:r>
        <w:t xml:space="preserve"> </w:t>
      </w:r>
      <w:r w:rsidR="00BA69B0">
        <w:fldChar w:fldCharType="begin"/>
      </w:r>
      <w:r w:rsidR="00BA69B0">
        <w:instrText xml:space="preserve"> REF _Ref477164826 \h </w:instrText>
      </w:r>
      <w:r w:rsidR="00BA69B0">
        <w:fldChar w:fldCharType="separate"/>
      </w:r>
      <w:r w:rsidR="005D10EA">
        <w:t xml:space="preserve">Table </w:t>
      </w:r>
      <w:r w:rsidR="005D10EA">
        <w:rPr>
          <w:noProof/>
        </w:rPr>
        <w:t>15</w:t>
      </w:r>
      <w:r w:rsidR="00BA69B0">
        <w:fldChar w:fldCharType="end"/>
      </w:r>
      <w:r w:rsidR="00BA69B0">
        <w:t xml:space="preserve"> </w:t>
      </w:r>
      <w:r>
        <w:t xml:space="preserve">provides recommended printing formats in both </w:t>
      </w:r>
      <w:r w:rsidRPr="00556EDF">
        <w:rPr>
          <w:rFonts w:ascii="Courier" w:hAnsi="Courier"/>
        </w:rPr>
        <w:t>FORTRAN</w:t>
      </w:r>
      <w:r>
        <w:t xml:space="preserve"> and </w:t>
      </w:r>
      <w:proofErr w:type="spellStart"/>
      <w:r w:rsidR="00556EDF" w:rsidRPr="00556EDF">
        <w:rPr>
          <w:rFonts w:ascii="Courier" w:hAnsi="Courier"/>
        </w:rPr>
        <w:t>printf</w:t>
      </w:r>
      <w:proofErr w:type="spellEnd"/>
      <w:r>
        <w:t xml:space="preserve"> styles as an aid to standardization.</w:t>
      </w:r>
    </w:p>
    <w:p w14:paraId="3F2482F7" w14:textId="77777777" w:rsidR="009050EF" w:rsidRDefault="009050EF" w:rsidP="00F63C72"/>
    <w:p w14:paraId="531F9F17" w14:textId="5246C5BA" w:rsidR="009050EF" w:rsidRDefault="009050EF" w:rsidP="009050EF">
      <w:pPr>
        <w:pStyle w:val="Caption"/>
        <w:keepNext/>
      </w:pPr>
      <w:bookmarkStart w:id="68" w:name="_Ref477164826"/>
      <w:r>
        <w:t xml:space="preserve">Table </w:t>
      </w:r>
      <w:fldSimple w:instr=" SEQ Table \* ARABIC ">
        <w:r w:rsidR="005D10EA">
          <w:rPr>
            <w:noProof/>
          </w:rPr>
          <w:t>15</w:t>
        </w:r>
      </w:fldSimple>
      <w:bookmarkEnd w:id="68"/>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43F9B3B5" w14:textId="77777777" w:rsidR="009050EF" w:rsidRDefault="009050EF" w:rsidP="009050EF">
      <w:pPr>
        <w:jc w:val="left"/>
      </w:pPr>
    </w:p>
    <w:p w14:paraId="074BE7CD" w14:textId="33C2FAD1" w:rsidR="009A5B40" w:rsidRDefault="009A5B40" w:rsidP="00F63C72">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w:t>
      </w:r>
      <w:r w:rsidR="006B58B4">
        <w:t xml:space="preserve">String </w:t>
      </w:r>
      <w:r>
        <w:t>characters including the 52 upper and lower case ASCII letters, the ten ASCII numerals</w:t>
      </w:r>
      <w:r w:rsidR="00B948FE">
        <w:t xml:space="preserve">, </w:t>
      </w:r>
      <w:proofErr w:type="gramStart"/>
      <w:r w:rsidR="00B948FE">
        <w:t xml:space="preserve">blank, </w:t>
      </w:r>
      <w:r>
        <w:t xml:space="preserve"> and</w:t>
      </w:r>
      <w:proofErr w:type="gramEnd"/>
      <w:r>
        <w:t xml:space="preserve"> the underscore character "</w:t>
      </w:r>
      <w:r w:rsidRPr="009A5B40">
        <w:rPr>
          <w:rFonts w:ascii="Courier" w:hAnsi="Courier"/>
        </w:rPr>
        <w:t>_</w:t>
      </w:r>
      <w:r>
        <w:t>".</w:t>
      </w:r>
      <w:r w:rsidR="00B948FE">
        <w:t xml:space="preserve"> Empty or blank elements in XML are disallowed.</w:t>
      </w:r>
    </w:p>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12765164" w:rsidR="004B461D" w:rsidRDefault="004B461D" w:rsidP="004B461D">
      <w:r w:rsidRPr="004F0FF3">
        <w:t xml:space="preserve">In the case of </w:t>
      </w:r>
      <w:proofErr w:type="spellStart"/>
      <w:r w:rsidRPr="004F0FF3">
        <w:t>photMod</w:t>
      </w:r>
      <w:proofErr w:type="spellEnd"/>
      <w:r w:rsidRPr="004F0FF3">
        <w:t>, the MPC list is not restrictive, but is intended to aid standardization</w:t>
      </w:r>
    </w:p>
    <w:p w14:paraId="16B796AE" w14:textId="3DF9EA9B" w:rsidR="00AB59D0" w:rsidRDefault="00AB59D0">
      <w:pPr>
        <w:jc w:val="left"/>
      </w:pPr>
      <w:r>
        <w:br w:type="page"/>
      </w:r>
    </w:p>
    <w:p w14:paraId="3F31E8F7" w14:textId="63BF34BC" w:rsidR="00515502" w:rsidRPr="00170F77" w:rsidRDefault="00515502" w:rsidP="00F63C72">
      <w:pPr>
        <w:pStyle w:val="Caption"/>
      </w:pPr>
      <w:bookmarkStart w:id="69" w:name="_Ref473059785"/>
      <w:bookmarkStart w:id="70" w:name="_Ref473020147"/>
      <w:r w:rsidRPr="00170F77">
        <w:lastRenderedPageBreak/>
        <w:t xml:space="preserve">Table </w:t>
      </w:r>
      <w:fldSimple w:instr=" SEQ Table \* ARABIC ">
        <w:r w:rsidR="005D10EA">
          <w:rPr>
            <w:noProof/>
          </w:rPr>
          <w:t>16</w:t>
        </w:r>
      </w:fldSimple>
      <w:bookmarkEnd w:id="69"/>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5D10EA">
          <w:t>4.2</w:t>
        </w:r>
      </w:fldSimple>
      <w:r w:rsidR="007448F6">
        <w:t xml:space="preserve">  and </w:t>
      </w:r>
      <w:fldSimple w:instr=" REF _Ref473215016 ">
        <w:r w:rsidR="005D10EA">
          <w:t xml:space="preserve">Table </w:t>
        </w:r>
        <w:r w:rsidR="005D10EA">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5B23DB8D"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4D0F0C07"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5D10EA">
              <w:t xml:space="preserve">Table </w:t>
            </w:r>
            <w:r w:rsidR="005D10EA">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ins w:id="71" w:author="Microsoft Office User" w:date="2022-05-19T16:06:00Z">
              <w:r w:rsidR="00353ED6">
                <w:rPr>
                  <w:sz w:val="22"/>
                  <w:szCs w:val="22"/>
                </w:rPr>
                <w:t xml:space="preserve"> </w:t>
              </w:r>
            </w:ins>
            <w:ins w:id="72" w:author="Microsoft Office User" w:date="2022-05-20T09:23:00Z">
              <w:r w:rsidR="00714CA1">
                <w:rPr>
                  <w:sz w:val="22"/>
                  <w:szCs w:val="22"/>
                </w:rPr>
                <w:t>M</w:t>
              </w:r>
            </w:ins>
            <w:ins w:id="73" w:author="Microsoft Office User" w:date="2022-05-20T09:21:00Z">
              <w:r w:rsidR="00714CA1">
                <w:rPr>
                  <w:sz w:val="22"/>
                  <w:szCs w:val="22"/>
                </w:rPr>
                <w:t>aximum width</w:t>
              </w:r>
            </w:ins>
            <w:ins w:id="74" w:author="Microsoft Office User" w:date="2022-05-19T16:06:00Z">
              <w:r w:rsidR="00353ED6">
                <w:rPr>
                  <w:sz w:val="22"/>
                  <w:szCs w:val="22"/>
                </w:rPr>
                <w:t xml:space="preserve"> </w:t>
              </w:r>
            </w:ins>
            <w:ins w:id="75" w:author="Microsoft Office User" w:date="2022-05-20T09:24:00Z">
              <w:r w:rsidR="00714CA1">
                <w:rPr>
                  <w:sz w:val="22"/>
                  <w:szCs w:val="22"/>
                </w:rPr>
                <w:t xml:space="preserve">of </w:t>
              </w:r>
            </w:ins>
            <w:ins w:id="76" w:author="Microsoft Office User" w:date="2022-05-19T16:06:00Z">
              <w:r w:rsidR="00353ED6">
                <w:rPr>
                  <w:sz w:val="22"/>
                  <w:szCs w:val="22"/>
                </w:rPr>
                <w:t>25 characters.</w:t>
              </w:r>
            </w:ins>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101539FC"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025F9EAE"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5D10EA">
              <w:t xml:space="preserve">Table </w:t>
            </w:r>
            <w:r w:rsidR="005D10EA">
              <w:rPr>
                <w:noProof/>
              </w:rPr>
              <w:t>5</w:t>
            </w:r>
            <w:r w:rsidRPr="00BA69B0">
              <w:rPr>
                <w:sz w:val="22"/>
                <w:szCs w:val="22"/>
              </w:rPr>
              <w:fldChar w:fldCharType="end"/>
            </w:r>
            <w:r w:rsidRPr="00BA69B0">
              <w:rPr>
                <w:sz w:val="22"/>
                <w:szCs w:val="22"/>
              </w:rPr>
              <w:t xml:space="preserve"> for examples.</w:t>
            </w:r>
            <w:ins w:id="77" w:author="Microsoft Office User" w:date="2022-05-19T16:06:00Z">
              <w:r w:rsidR="00353ED6">
                <w:rPr>
                  <w:sz w:val="22"/>
                  <w:szCs w:val="22"/>
                </w:rPr>
                <w:t xml:space="preserve"> </w:t>
              </w:r>
            </w:ins>
            <w:ins w:id="78" w:author="Microsoft Office User" w:date="2022-05-20T09:24:00Z">
              <w:r w:rsidR="00714CA1">
                <w:rPr>
                  <w:sz w:val="22"/>
                  <w:szCs w:val="22"/>
                </w:rPr>
                <w:t>Maximum</w:t>
              </w:r>
            </w:ins>
            <w:ins w:id="79" w:author="Microsoft Office User" w:date="2022-05-20T09:21:00Z">
              <w:r w:rsidR="00714CA1">
                <w:rPr>
                  <w:sz w:val="22"/>
                  <w:szCs w:val="22"/>
                </w:rPr>
                <w:t xml:space="preserve"> width</w:t>
              </w:r>
            </w:ins>
            <w:ins w:id="80" w:author="Microsoft Office User" w:date="2022-05-19T16:06:00Z">
              <w:r w:rsidR="00353ED6">
                <w:rPr>
                  <w:sz w:val="22"/>
                  <w:szCs w:val="22"/>
                </w:rPr>
                <w:t xml:space="preserve"> of 25 characters.</w:t>
              </w:r>
            </w:ins>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ins w:id="81" w:author="Microsoft Office User" w:date="2022-05-19T16:06:00Z">
              <w:r w:rsidR="00353ED6">
                <w:rPr>
                  <w:sz w:val="22"/>
                  <w:szCs w:val="22"/>
                </w:rPr>
                <w:t xml:space="preserve"> </w:t>
              </w:r>
            </w:ins>
            <w:ins w:id="82" w:author="Microsoft Office User" w:date="2022-05-20T09:24:00Z">
              <w:r w:rsidR="00714CA1">
                <w:rPr>
                  <w:sz w:val="22"/>
                  <w:szCs w:val="22"/>
                </w:rPr>
                <w:t>Maximum</w:t>
              </w:r>
            </w:ins>
            <w:ins w:id="83" w:author="Microsoft Office User" w:date="2022-05-20T09:21:00Z">
              <w:r w:rsidR="00714CA1">
                <w:rPr>
                  <w:sz w:val="22"/>
                  <w:szCs w:val="22"/>
                </w:rPr>
                <w:t xml:space="preserve"> width</w:t>
              </w:r>
            </w:ins>
            <w:ins w:id="84" w:author="Microsoft Office User" w:date="2022-05-19T16:06:00Z">
              <w:r w:rsidR="00353ED6">
                <w:rPr>
                  <w:sz w:val="22"/>
                  <w:szCs w:val="22"/>
                </w:rPr>
                <w:t xml:space="preserve"> of 25 characters.</w:t>
              </w:r>
            </w:ins>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108DEB49"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1732F2FD"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ins w:id="85" w:author="Microsoft Office User" w:date="2022-05-20T21:57:00Z">
              <w:r w:rsidR="005D10EA">
                <w:rPr>
                  <w:sz w:val="22"/>
                  <w:szCs w:val="22"/>
                </w:rPr>
                <w:t xml:space="preserve">values </w:t>
              </w:r>
            </w:ins>
            <w:del w:id="86" w:author="Microsoft Office User" w:date="2022-05-20T21:57:00Z">
              <w:r w:rsidR="00397EC3" w:rsidRPr="00BA69B0" w:rsidDel="005D10EA">
                <w:rPr>
                  <w:sz w:val="22"/>
                  <w:szCs w:val="22"/>
                </w:rPr>
                <w:delText xml:space="preserve">field names </w:delText>
              </w:r>
            </w:del>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1858E99A" w:rsidR="00397EC3" w:rsidRPr="0025541C" w:rsidRDefault="002D1690" w:rsidP="004B5F0B">
            <w:pPr>
              <w:jc w:val="left"/>
              <w:rPr>
                <w:sz w:val="22"/>
                <w:szCs w:val="22"/>
              </w:rPr>
            </w:pPr>
            <w:r w:rsidRPr="00BA69B0">
              <w:rPr>
                <w:sz w:val="22"/>
                <w:szCs w:val="22"/>
              </w:rPr>
              <w:t>An integer.</w:t>
            </w:r>
            <w:ins w:id="87" w:author="Microsoft Office User" w:date="2022-05-20T11:43:00Z">
              <w:r w:rsidR="000B02D9">
                <w:rPr>
                  <w:sz w:val="22"/>
                  <w:szCs w:val="22"/>
                </w:rPr>
                <w:t xml:space="preserve"> Maximum width of 9 characters.</w:t>
              </w:r>
            </w:ins>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7315B021" w:rsidR="00FF5297" w:rsidRPr="00BA69B0" w:rsidRDefault="003577F1" w:rsidP="00031895">
            <w:pPr>
              <w:jc w:val="left"/>
              <w:rPr>
                <w:sz w:val="22"/>
                <w:szCs w:val="22"/>
              </w:rPr>
            </w:pPr>
            <w:del w:id="88" w:author="Microsoft Office User" w:date="2022-05-19T16:10:00Z">
              <w:r w:rsidRPr="00BA69B0" w:rsidDel="0025541C">
                <w:rPr>
                  <w:sz w:val="22"/>
                  <w:szCs w:val="22"/>
                </w:rPr>
                <w:delText>Decimal number</w:delText>
              </w:r>
            </w:del>
            <w:ins w:id="89" w:author="Microsoft Office User" w:date="2022-05-19T16:10:00Z">
              <w:r w:rsidR="0025541C">
                <w:rPr>
                  <w:sz w:val="22"/>
                  <w:szCs w:val="22"/>
                </w:rPr>
                <w:t>Number in decimal or exponential form</w:t>
              </w:r>
            </w:ins>
            <w:r w:rsidRPr="00BA69B0">
              <w:rPr>
                <w:sz w:val="22"/>
                <w:szCs w:val="22"/>
              </w:rPr>
              <w:t xml:space="preserve">. </w:t>
            </w:r>
            <w:ins w:id="90" w:author="Microsoft Office User" w:date="2022-05-20T11:43:00Z">
              <w:r w:rsidR="000B02D9">
                <w:rPr>
                  <w:sz w:val="22"/>
                  <w:szCs w:val="22"/>
                </w:rPr>
                <w:t xml:space="preserve">Maximum width of 20 characters plus optional </w:t>
              </w:r>
              <w:proofErr w:type="spellStart"/>
              <w:r w:rsidR="000B02D9">
                <w:rPr>
                  <w:sz w:val="22"/>
                  <w:szCs w:val="22"/>
                </w:rPr>
                <w:t>sign.</w:t>
              </w:r>
              <w:r w:rsidR="000B02D9">
                <w:rPr>
                  <w:sz w:val="22"/>
                  <w:szCs w:val="22"/>
                </w:rPr>
                <w:t xml:space="preserve"> </w:t>
              </w:r>
            </w:ins>
            <w:proofErr w:type="spellEnd"/>
            <w:r w:rsidRPr="00BA69B0">
              <w:rPr>
                <w:sz w:val="22"/>
                <w:szCs w:val="22"/>
              </w:rPr>
              <w:t>The number of digits provided should be consistent with the uncertainty in the coordinates.</w:t>
            </w:r>
            <w:ins w:id="91" w:author="Microsoft Office User" w:date="2022-05-19T16:12:00Z">
              <w:r w:rsidR="0025541C">
                <w:rPr>
                  <w:sz w:val="22"/>
                  <w:szCs w:val="22"/>
                </w:rPr>
                <w:t xml:space="preserve"> </w:t>
              </w:r>
            </w:ins>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606B8976" w:rsidR="003577F1" w:rsidRPr="00BA69B0" w:rsidRDefault="0025541C" w:rsidP="00031895">
            <w:pPr>
              <w:jc w:val="left"/>
              <w:rPr>
                <w:sz w:val="22"/>
                <w:szCs w:val="22"/>
              </w:rPr>
            </w:pPr>
            <w:ins w:id="92" w:author="Microsoft Office User" w:date="2022-05-19T16:13:00Z">
              <w:r>
                <w:rPr>
                  <w:sz w:val="22"/>
                  <w:szCs w:val="22"/>
                </w:rPr>
                <w:t>Number in decimal or exponential form</w:t>
              </w:r>
              <w:r w:rsidRPr="00BA69B0">
                <w:rPr>
                  <w:sz w:val="22"/>
                  <w:szCs w:val="22"/>
                </w:rPr>
                <w:t xml:space="preserve">. </w:t>
              </w:r>
            </w:ins>
            <w:ins w:id="93" w:author="Microsoft Office User" w:date="2022-05-20T11:44:00Z">
              <w:r w:rsidR="000B02D9">
                <w:rPr>
                  <w:sz w:val="22"/>
                  <w:szCs w:val="22"/>
                </w:rPr>
                <w:t xml:space="preserve">Maximum width of 20 characters plus optional </w:t>
              </w:r>
              <w:proofErr w:type="spellStart"/>
              <w:r w:rsidR="000B02D9">
                <w:rPr>
                  <w:sz w:val="22"/>
                  <w:szCs w:val="22"/>
                </w:rPr>
                <w:t>sign.</w:t>
              </w:r>
              <w:r w:rsidR="000B02D9">
                <w:rPr>
                  <w:sz w:val="22"/>
                  <w:szCs w:val="22"/>
                </w:rPr>
                <w:t xml:space="preserve"> </w:t>
              </w:r>
            </w:ins>
            <w:del w:id="94" w:author="Microsoft Office User" w:date="2022-05-19T16:13:00Z">
              <w:r w:rsidR="003577F1" w:rsidRPr="00BA69B0" w:rsidDel="0025541C">
                <w:rPr>
                  <w:sz w:val="22"/>
                  <w:szCs w:val="22"/>
                </w:rPr>
                <w:delText xml:space="preserve">Decimal number. </w:delText>
              </w:r>
            </w:del>
            <w:r w:rsidR="003577F1" w:rsidRPr="00BA69B0">
              <w:rPr>
                <w:sz w:val="22"/>
                <w:szCs w:val="22"/>
              </w:rPr>
              <w:t>Th</w:t>
            </w:r>
            <w:proofErr w:type="spellEnd"/>
            <w:r w:rsidR="003577F1" w:rsidRPr="00BA69B0">
              <w:rPr>
                <w:sz w:val="22"/>
                <w:szCs w:val="22"/>
              </w:rPr>
              <w:t>e number of digits provided should be consistent with the uncertainty in the coordinates.</w:t>
            </w:r>
            <w:ins w:id="95" w:author="Microsoft Office User" w:date="2022-05-19T16:13:00Z">
              <w:r>
                <w:rPr>
                  <w:sz w:val="22"/>
                  <w:szCs w:val="22"/>
                </w:rPr>
                <w:t xml:space="preserve"> </w:t>
              </w:r>
            </w:ins>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6AEF476D" w:rsidR="00CA75E0" w:rsidRPr="00BA69B0" w:rsidRDefault="00CA75E0" w:rsidP="00031895">
            <w:pPr>
              <w:jc w:val="left"/>
              <w:rPr>
                <w:sz w:val="22"/>
                <w:szCs w:val="22"/>
              </w:rPr>
            </w:pPr>
            <w:r w:rsidRPr="00BA69B0">
              <w:rPr>
                <w:sz w:val="22"/>
                <w:szCs w:val="22"/>
              </w:rPr>
              <w:t>Program code assigned by the MPC</w:t>
            </w:r>
            <w:ins w:id="96" w:author="Microsoft Office User" w:date="2022-05-19T16:15:00Z">
              <w:r w:rsidR="006B54E8">
                <w:rPr>
                  <w:sz w:val="22"/>
                  <w:szCs w:val="22"/>
                </w:rPr>
                <w:t>.</w:t>
              </w:r>
            </w:ins>
            <w:del w:id="97" w:author="Microsoft Office User" w:date="2022-05-19T16:15:00Z">
              <w:r w:rsidRPr="00BA69B0" w:rsidDel="006B54E8">
                <w:rPr>
                  <w:sz w:val="22"/>
                  <w:szCs w:val="22"/>
                </w:rPr>
                <w:delText>, and u</w:delText>
              </w:r>
            </w:del>
            <w:ins w:id="98" w:author="Microsoft Office User" w:date="2022-05-19T16:15:00Z">
              <w:r w:rsidR="006B54E8">
                <w:rPr>
                  <w:sz w:val="22"/>
                  <w:szCs w:val="22"/>
                </w:rPr>
                <w:t xml:space="preserve"> U</w:t>
              </w:r>
            </w:ins>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32AEDB69"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w:t>
            </w:r>
            <w:proofErr w:type="gramStart"/>
            <w:r w:rsidRPr="00BA69B0">
              <w:rPr>
                <w:rFonts w:ascii="Courier" w:hAnsi="Courier" w:cs="Courier New"/>
                <w:sz w:val="22"/>
                <w:szCs w:val="22"/>
              </w:rPr>
              <w:t>mm:ss</w:t>
            </w:r>
            <w:proofErr w:type="gramEnd"/>
            <w:r w:rsidRPr="00BA69B0">
              <w:rPr>
                <w:rFonts w:ascii="Courier" w:hAnsi="Courier" w:cs="Courier New"/>
                <w:sz w:val="22"/>
                <w:szCs w:val="22"/>
              </w:rPr>
              <w:t>.sssZ</w:t>
            </w:r>
            <w:proofErr w:type="spellEnd"/>
            <w:r w:rsidRPr="00BA69B0">
              <w:rPr>
                <w:sz w:val="22"/>
                <w:szCs w:val="22"/>
              </w:rPr>
              <w:t xml:space="preserve">. </w:t>
            </w:r>
            <w:r w:rsidRPr="00BA69B0">
              <w:rPr>
                <w:sz w:val="22"/>
                <w:szCs w:val="22"/>
              </w:rPr>
              <w:br/>
              <w:t xml:space="preserve">The reported time precision </w:t>
            </w:r>
            <w:del w:id="99" w:author="Microsoft Office User" w:date="2022-05-19T16:18:00Z">
              <w:r w:rsidRPr="00BA69B0" w:rsidDel="006B54E8">
                <w:rPr>
                  <w:sz w:val="22"/>
                  <w:szCs w:val="22"/>
                </w:rPr>
                <w:delText xml:space="preserve">may be greater than shown in the example above, but </w:delText>
              </w:r>
            </w:del>
            <w:r w:rsidRPr="00BA69B0">
              <w:rPr>
                <w:sz w:val="22"/>
                <w:szCs w:val="22"/>
              </w:rPr>
              <w:t>should be appropriate for the astrometric accuracy</w:t>
            </w:r>
            <w:ins w:id="100" w:author="Microsoft Office User" w:date="2022-05-20T11:44:00Z">
              <w:r w:rsidR="00DB482A">
                <w:rPr>
                  <w:sz w:val="22"/>
                  <w:szCs w:val="22"/>
                </w:rPr>
                <w:t>, but n</w:t>
              </w:r>
            </w:ins>
            <w:ins w:id="101" w:author="Microsoft Office User" w:date="2022-05-19T16:17:00Z">
              <w:r w:rsidR="006B54E8">
                <w:rPr>
                  <w:sz w:val="22"/>
                  <w:szCs w:val="22"/>
                </w:rPr>
                <w:t xml:space="preserve">o </w:t>
              </w:r>
              <w:r w:rsidR="006B54E8">
                <w:rPr>
                  <w:sz w:val="22"/>
                  <w:szCs w:val="22"/>
                </w:rPr>
                <w:t>more than 6 digits are permitted after the decimal</w:t>
              </w:r>
            </w:ins>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ins w:id="102" w:author="Microsoft Office User" w:date="2022-05-20T11:44:00Z">
              <w:r w:rsidR="00DB482A">
                <w:rPr>
                  <w:sz w:val="22"/>
                  <w:szCs w:val="22"/>
                </w:rPr>
                <w:t xml:space="preserve"> Maximum width of 8 characters.</w:t>
              </w:r>
            </w:ins>
            <w:r>
              <w:rPr>
                <w:sz w:val="22"/>
                <w:szCs w:val="22"/>
              </w:rPr>
              <w:t xml:space="preserve">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6C001810"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ins w:id="103" w:author="Microsoft Office User" w:date="2022-05-20T11:47:00Z">
              <w:r w:rsidR="00DB482A" w:rsidRPr="00DB482A">
                <w:rPr>
                  <w:rFonts w:ascii="Courier" w:hAnsi="Courier"/>
                  <w:sz w:val="22"/>
                  <w:szCs w:val="22"/>
                </w:rPr>
                <w:t>dec</w:t>
              </w:r>
              <w:r w:rsidR="00DB482A">
                <w:rPr>
                  <w:sz w:val="22"/>
                  <w:szCs w:val="22"/>
                </w:rPr>
                <w:t xml:space="preserve"> </w:t>
              </w:r>
            </w:ins>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ins w:id="104" w:author="Microsoft Office User" w:date="2022-05-19T16:24:00Z">
              <w:r w:rsidR="00B62AA1">
                <w:rPr>
                  <w:sz w:val="22"/>
                  <w:szCs w:val="22"/>
                </w:rPr>
                <w:t xml:space="preserve"> </w:t>
              </w:r>
            </w:ins>
            <w:ins w:id="105" w:author="Microsoft Office User" w:date="2022-05-20T10:38:00Z">
              <w:r w:rsidR="009D3BDA">
                <w:rPr>
                  <w:sz w:val="22"/>
                  <w:szCs w:val="22"/>
                </w:rPr>
                <w:t>N</w:t>
              </w:r>
            </w:ins>
            <w:ins w:id="106" w:author="Microsoft Office User" w:date="2022-05-20T10:39:00Z">
              <w:r w:rsidR="009D3BDA">
                <w:rPr>
                  <w:sz w:val="22"/>
                  <w:szCs w:val="22"/>
                </w:rPr>
                <w:t>o more than</w:t>
              </w:r>
            </w:ins>
            <w:ins w:id="107" w:author="Microsoft Office User" w:date="2022-05-20T10:37:00Z">
              <w:r w:rsidR="009D3BDA">
                <w:rPr>
                  <w:sz w:val="22"/>
                  <w:szCs w:val="22"/>
                </w:rPr>
                <w:t xml:space="preserve"> </w:t>
              </w:r>
            </w:ins>
            <w:ins w:id="108" w:author="Microsoft Office User" w:date="2022-05-20T10:38:00Z">
              <w:r w:rsidR="009D3BDA">
                <w:rPr>
                  <w:sz w:val="22"/>
                  <w:szCs w:val="22"/>
                </w:rPr>
                <w:t>8 digits after the decimal, which implies a maximum field with of 12 characters</w:t>
              </w:r>
            </w:ins>
            <w:ins w:id="109" w:author="Microsoft Office User" w:date="2022-05-19T16:24:00Z">
              <w:r w:rsidR="00B62AA1">
                <w:rPr>
                  <w:sz w:val="22"/>
                  <w:szCs w:val="22"/>
                </w:rPr>
                <w:t>.</w:t>
              </w:r>
            </w:ins>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19AF2294" w:rsidR="000D7E9F" w:rsidRPr="009D3BDA" w:rsidRDefault="000D7E9F" w:rsidP="000D7E9F">
            <w:pPr>
              <w:jc w:val="left"/>
              <w:rPr>
                <w:sz w:val="22"/>
                <w:szCs w:val="22"/>
              </w:rPr>
            </w:pPr>
            <w:del w:id="110" w:author="Microsoft Office User" w:date="2022-05-20T10:41:00Z">
              <w:r w:rsidRPr="00BA69B0" w:rsidDel="009D3BDA">
                <w:rPr>
                  <w:sz w:val="22"/>
                  <w:szCs w:val="22"/>
                </w:rPr>
                <w:delText xml:space="preserve">Decimal number in the following ranges: 0 </w:delText>
              </w:r>
              <w:r w:rsidRPr="00BA69B0" w:rsidDel="009D3BDA">
                <w:rPr>
                  <w:sz w:val="22"/>
                  <w:szCs w:val="22"/>
                </w:rPr>
                <w:sym w:font="Symbol" w:char="F0A3"/>
              </w:r>
              <w:r w:rsidRPr="00BA69B0" w:rsidDel="009D3BDA">
                <w:rPr>
                  <w:sz w:val="22"/>
                  <w:szCs w:val="22"/>
                </w:rPr>
                <w:delText xml:space="preserve"> </w:delText>
              </w:r>
              <w:r w:rsidRPr="00BA69B0" w:rsidDel="009D3BDA">
                <w:rPr>
                  <w:rFonts w:ascii="Courier" w:hAnsi="Courier"/>
                  <w:sz w:val="22"/>
                  <w:szCs w:val="22"/>
                </w:rPr>
                <w:delText>ra</w:delText>
              </w:r>
              <w:r w:rsidRPr="00BA69B0" w:rsidDel="009D3BDA">
                <w:rPr>
                  <w:sz w:val="22"/>
                  <w:szCs w:val="22"/>
                </w:rPr>
                <w:delText xml:space="preserve"> </w:delText>
              </w:r>
              <w:r w:rsidRPr="00BA69B0" w:rsidDel="009D3BDA">
                <w:rPr>
                  <w:sz w:val="22"/>
                  <w:szCs w:val="22"/>
                </w:rPr>
                <w:sym w:font="Symbol" w:char="F03C"/>
              </w:r>
              <w:r w:rsidRPr="00BA69B0" w:rsidDel="009D3BDA">
                <w:rPr>
                  <w:sz w:val="22"/>
                  <w:szCs w:val="22"/>
                </w:rPr>
                <w:delText xml:space="preserve"> 360, </w:delText>
              </w:r>
              <w:r w:rsidRPr="00BA69B0" w:rsidDel="009D3BDA">
                <w:rPr>
                  <w:sz w:val="22"/>
                  <w:szCs w:val="22"/>
                </w:rPr>
                <w:sym w:font="Symbol" w:char="F02D"/>
              </w:r>
              <w:r w:rsidRPr="00BA69B0" w:rsidDel="009D3BDA">
                <w:rPr>
                  <w:sz w:val="22"/>
                  <w:szCs w:val="22"/>
                </w:rPr>
                <w:delText xml:space="preserve">90 </w:delText>
              </w:r>
              <w:r w:rsidRPr="00BA69B0" w:rsidDel="009D3BDA">
                <w:rPr>
                  <w:sz w:val="22"/>
                  <w:szCs w:val="22"/>
                </w:rPr>
                <w:sym w:font="Symbol" w:char="F0A3"/>
              </w:r>
              <w:r w:rsidRPr="00BA69B0" w:rsidDel="009D3BDA">
                <w:rPr>
                  <w:sz w:val="22"/>
                  <w:szCs w:val="22"/>
                </w:rPr>
                <w:delText xml:space="preserve"> </w:delText>
              </w:r>
              <w:r w:rsidRPr="00BA69B0" w:rsidDel="009D3BDA">
                <w:rPr>
                  <w:rFonts w:ascii="Courier" w:hAnsi="Courier"/>
                  <w:sz w:val="22"/>
                  <w:szCs w:val="22"/>
                </w:rPr>
                <w:delText>dec</w:delText>
              </w:r>
              <w:r w:rsidRPr="00BA69B0" w:rsidDel="009D3BDA">
                <w:rPr>
                  <w:sz w:val="22"/>
                  <w:szCs w:val="22"/>
                </w:rPr>
                <w:delText xml:space="preserve"> </w:delText>
              </w:r>
              <w:r w:rsidRPr="00BA69B0" w:rsidDel="009D3BDA">
                <w:rPr>
                  <w:sz w:val="22"/>
                  <w:szCs w:val="22"/>
                </w:rPr>
                <w:sym w:font="Symbol" w:char="F0A3"/>
              </w:r>
              <w:r w:rsidRPr="00BA69B0" w:rsidDel="009D3BDA">
                <w:rPr>
                  <w:sz w:val="22"/>
                  <w:szCs w:val="22"/>
                </w:rPr>
                <w:delText xml:space="preserve"> </w:delText>
              </w:r>
              <w:r w:rsidRPr="00BA69B0" w:rsidDel="009D3BDA">
                <w:rPr>
                  <w:sz w:val="22"/>
                  <w:szCs w:val="22"/>
                </w:rPr>
                <w:sym w:font="Symbol" w:char="F02B"/>
              </w:r>
              <w:r w:rsidRPr="00BA69B0" w:rsidDel="009D3BDA">
                <w:rPr>
                  <w:sz w:val="22"/>
                  <w:szCs w:val="22"/>
                </w:rPr>
                <w:delText>90</w:delText>
              </w:r>
            </w:del>
            <w:ins w:id="111" w:author="Microsoft Office User" w:date="2022-05-20T10:39:00Z">
              <w:r w:rsidR="009D3BDA">
                <w:rPr>
                  <w:sz w:val="22"/>
                  <w:szCs w:val="22"/>
                </w:rPr>
                <w:t xml:space="preserve">Same restrictions as </w:t>
              </w:r>
              <w:proofErr w:type="spellStart"/>
              <w:r w:rsidR="009D3BDA" w:rsidRPr="00DB482A">
                <w:rPr>
                  <w:rFonts w:ascii="Courier" w:hAnsi="Courier"/>
                  <w:sz w:val="22"/>
                  <w:szCs w:val="22"/>
                </w:rPr>
                <w:t>ra</w:t>
              </w:r>
              <w:proofErr w:type="spellEnd"/>
              <w:r w:rsidR="009D3BDA">
                <w:rPr>
                  <w:sz w:val="22"/>
                  <w:szCs w:val="22"/>
                </w:rPr>
                <w:t xml:space="preserve"> and </w:t>
              </w:r>
              <w:r w:rsidR="009D3BDA" w:rsidRPr="00DB482A">
                <w:rPr>
                  <w:rFonts w:ascii="Courier" w:hAnsi="Courier"/>
                  <w:sz w:val="22"/>
                  <w:szCs w:val="22"/>
                </w:rPr>
                <w:t>dec</w:t>
              </w:r>
            </w:ins>
            <w:ins w:id="112" w:author="Microsoft Office User" w:date="2022-05-20T11:47:00Z">
              <w:r w:rsidR="00DB482A" w:rsidRPr="00DB482A">
                <w:rPr>
                  <w:sz w:val="22"/>
                  <w:szCs w:val="22"/>
                </w:rPr>
                <w:t>, respectively</w:t>
              </w:r>
            </w:ins>
            <w:ins w:id="113" w:author="Microsoft Office User" w:date="2022-05-20T10:40:00Z">
              <w:r w:rsidR="009D3BDA">
                <w:rPr>
                  <w:sz w:val="22"/>
                  <w:szCs w:val="22"/>
                </w:rPr>
                <w:t>.</w:t>
              </w:r>
            </w:ins>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ins w:id="114" w:author="Microsoft Office User" w:date="2022-05-19T16:26:00Z">
              <w:r w:rsidR="00B62AA1">
                <w:rPr>
                  <w:sz w:val="22"/>
                  <w:szCs w:val="22"/>
                </w:rPr>
                <w:t xml:space="preserve"> </w:t>
              </w:r>
            </w:ins>
            <w:ins w:id="115" w:author="Microsoft Office User" w:date="2022-05-20T09:24:00Z">
              <w:r w:rsidR="00714CA1">
                <w:rPr>
                  <w:sz w:val="22"/>
                  <w:szCs w:val="22"/>
                </w:rPr>
                <w:t>Maximum</w:t>
              </w:r>
            </w:ins>
            <w:ins w:id="116" w:author="Microsoft Office User" w:date="2022-05-20T09:22:00Z">
              <w:r w:rsidR="00714CA1">
                <w:rPr>
                  <w:sz w:val="22"/>
                  <w:szCs w:val="22"/>
                </w:rPr>
                <w:t xml:space="preserve"> width</w:t>
              </w:r>
            </w:ins>
            <w:ins w:id="117" w:author="Microsoft Office User" w:date="2022-05-19T16:26:00Z">
              <w:r w:rsidR="00B62AA1">
                <w:rPr>
                  <w:sz w:val="22"/>
                  <w:szCs w:val="22"/>
                </w:rPr>
                <w:t xml:space="preserve"> of </w:t>
              </w:r>
              <w:r w:rsidR="00B62AA1">
                <w:rPr>
                  <w:sz w:val="22"/>
                  <w:szCs w:val="22"/>
                </w:rPr>
                <w:t>25</w:t>
              </w:r>
              <w:r w:rsidR="00B62AA1">
                <w:rPr>
                  <w:sz w:val="22"/>
                  <w:szCs w:val="22"/>
                </w:rPr>
                <w:t xml:space="preserve"> characters.</w:t>
              </w:r>
            </w:ins>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Measured ΔRA*</w:t>
            </w:r>
            <w:proofErr w:type="gramStart"/>
            <w:r w:rsidRPr="00BA69B0">
              <w:rPr>
                <w:sz w:val="22"/>
                <w:szCs w:val="22"/>
              </w:rPr>
              <w:t>cos(</w:t>
            </w:r>
            <w:proofErr w:type="gramEnd"/>
            <w:r w:rsidRPr="00BA69B0">
              <w:rPr>
                <w:sz w:val="22"/>
                <w:szCs w:val="22"/>
              </w:rPr>
              <w:t xml:space="preserve">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ins w:id="118" w:author="Microsoft Office User" w:date="2022-05-19T16:27:00Z">
              <w:r w:rsidR="00B62AA1">
                <w:rPr>
                  <w:sz w:val="22"/>
                  <w:szCs w:val="22"/>
                </w:rPr>
                <w:t xml:space="preserve"> </w:t>
              </w:r>
            </w:ins>
            <w:ins w:id="119" w:author="Microsoft Office User" w:date="2022-05-20T09:24:00Z">
              <w:r w:rsidR="00714CA1">
                <w:rPr>
                  <w:sz w:val="22"/>
                  <w:szCs w:val="22"/>
                </w:rPr>
                <w:t>Maximum</w:t>
              </w:r>
            </w:ins>
            <w:ins w:id="120" w:author="Microsoft Office User" w:date="2022-05-20T09:22:00Z">
              <w:r w:rsidR="00714CA1">
                <w:rPr>
                  <w:sz w:val="22"/>
                  <w:szCs w:val="22"/>
                </w:rPr>
                <w:t xml:space="preserve"> width</w:t>
              </w:r>
            </w:ins>
            <w:ins w:id="121" w:author="Microsoft Office User" w:date="2022-05-19T16:27:00Z">
              <w:r w:rsidR="00B62AA1">
                <w:rPr>
                  <w:sz w:val="22"/>
                  <w:szCs w:val="22"/>
                </w:rPr>
                <w:t xml:space="preserve"> of </w:t>
              </w:r>
            </w:ins>
            <w:ins w:id="122" w:author="Microsoft Office User" w:date="2022-05-20T21:57:00Z">
              <w:r w:rsidR="005D10EA">
                <w:rPr>
                  <w:sz w:val="22"/>
                  <w:szCs w:val="22"/>
                </w:rPr>
                <w:t>9</w:t>
              </w:r>
            </w:ins>
            <w:ins w:id="123" w:author="Microsoft Office User" w:date="2022-05-19T16:27:00Z">
              <w:r w:rsidR="00B62AA1">
                <w:rPr>
                  <w:sz w:val="22"/>
                  <w:szCs w:val="22"/>
                </w:rPr>
                <w:t xml:space="preserve"> characters</w:t>
              </w:r>
            </w:ins>
            <w:ins w:id="124" w:author="Microsoft Office User" w:date="2022-05-20T21:57:00Z">
              <w:r w:rsidR="005D10EA">
                <w:rPr>
                  <w:sz w:val="22"/>
                  <w:szCs w:val="22"/>
                </w:rPr>
                <w:t xml:space="preserve"> plus optio</w:t>
              </w:r>
            </w:ins>
            <w:ins w:id="125" w:author="Microsoft Office User" w:date="2022-05-20T21:58:00Z">
              <w:r w:rsidR="005D10EA">
                <w:rPr>
                  <w:sz w:val="22"/>
                  <w:szCs w:val="22"/>
                </w:rPr>
                <w:t>nal sign</w:t>
              </w:r>
            </w:ins>
            <w:ins w:id="126" w:author="Microsoft Office User" w:date="2022-05-19T16:27:00Z">
              <w:r w:rsidR="00B62AA1">
                <w:rPr>
                  <w:sz w:val="22"/>
                  <w:szCs w:val="22"/>
                </w:rPr>
                <w:t>.</w:t>
              </w:r>
            </w:ins>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306AE62F"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r w:rsidRPr="00BA69B0">
              <w:rPr>
                <w:sz w:val="22"/>
                <w:szCs w:val="22"/>
              </w:rPr>
              <w:sym w:font="Symbol" w:char="F0B3"/>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ins w:id="127" w:author="Microsoft Office User" w:date="2022-05-19T16:28:00Z">
              <w:r w:rsidR="00B62AA1">
                <w:rPr>
                  <w:sz w:val="22"/>
                  <w:szCs w:val="22"/>
                </w:rPr>
                <w:t xml:space="preserve"> </w:t>
              </w:r>
            </w:ins>
            <w:ins w:id="128" w:author="Microsoft Office User" w:date="2022-05-20T09:24:00Z">
              <w:r w:rsidR="00714CA1">
                <w:rPr>
                  <w:sz w:val="22"/>
                  <w:szCs w:val="22"/>
                </w:rPr>
                <w:t>Maximum</w:t>
              </w:r>
            </w:ins>
            <w:ins w:id="129" w:author="Microsoft Office User" w:date="2022-05-20T09:22:00Z">
              <w:r w:rsidR="00714CA1">
                <w:rPr>
                  <w:sz w:val="22"/>
                  <w:szCs w:val="22"/>
                </w:rPr>
                <w:t xml:space="preserve"> width</w:t>
              </w:r>
            </w:ins>
            <w:ins w:id="130" w:author="Microsoft Office User" w:date="2022-05-19T16:28:00Z">
              <w:r w:rsidR="00B62AA1">
                <w:rPr>
                  <w:sz w:val="22"/>
                  <w:szCs w:val="22"/>
                </w:rPr>
                <w:t xml:space="preserve"> of </w:t>
              </w:r>
            </w:ins>
            <w:ins w:id="131" w:author="Microsoft Office User" w:date="2022-05-19T16:29:00Z">
              <w:r w:rsidR="00C64413">
                <w:rPr>
                  <w:sz w:val="22"/>
                  <w:szCs w:val="22"/>
                </w:rPr>
                <w:t>10</w:t>
              </w:r>
            </w:ins>
            <w:ins w:id="132" w:author="Microsoft Office User" w:date="2022-05-19T16:28:00Z">
              <w:r w:rsidR="00B62AA1">
                <w:rPr>
                  <w:sz w:val="22"/>
                  <w:szCs w:val="22"/>
                </w:rPr>
                <w:t xml:space="preserve"> characters</w:t>
              </w:r>
              <w:r w:rsidR="00B62AA1">
                <w:rPr>
                  <w:sz w:val="22"/>
                  <w:szCs w:val="22"/>
                </w:rPr>
                <w:t xml:space="preserve"> for </w:t>
              </w:r>
              <w:proofErr w:type="spellStart"/>
              <w:r w:rsidR="00B62AA1" w:rsidRPr="00DB482A">
                <w:rPr>
                  <w:rFonts w:ascii="Courier" w:hAnsi="Courier"/>
                  <w:sz w:val="22"/>
                  <w:szCs w:val="22"/>
                </w:rPr>
                <w:t>dist</w:t>
              </w:r>
            </w:ins>
            <w:proofErr w:type="spellEnd"/>
            <w:ins w:id="133" w:author="Microsoft Office User" w:date="2022-05-19T16:29:00Z">
              <w:r w:rsidR="00C64413">
                <w:rPr>
                  <w:sz w:val="22"/>
                  <w:szCs w:val="22"/>
                </w:rPr>
                <w:t>, and</w:t>
              </w:r>
            </w:ins>
            <w:ins w:id="134" w:author="Microsoft Office User" w:date="2022-05-19T16:28:00Z">
              <w:r w:rsidR="00B62AA1">
                <w:rPr>
                  <w:sz w:val="22"/>
                  <w:szCs w:val="22"/>
                </w:rPr>
                <w:t xml:space="preserve"> </w:t>
              </w:r>
            </w:ins>
            <w:ins w:id="135" w:author="Microsoft Office User" w:date="2022-05-19T16:29:00Z">
              <w:r w:rsidR="00B62AA1" w:rsidRPr="00DB482A">
                <w:rPr>
                  <w:rFonts w:ascii="Courier" w:hAnsi="Courier"/>
                  <w:sz w:val="22"/>
                  <w:szCs w:val="22"/>
                </w:rPr>
                <w:t>pa</w:t>
              </w:r>
            </w:ins>
            <w:ins w:id="136" w:author="Microsoft Office User" w:date="2022-05-19T16:28:00Z">
              <w:r w:rsidR="00B62AA1">
                <w:rPr>
                  <w:sz w:val="22"/>
                  <w:szCs w:val="22"/>
                </w:rPr>
                <w:t xml:space="preserve"> has t</w:t>
              </w:r>
            </w:ins>
            <w:ins w:id="137" w:author="Microsoft Office User" w:date="2022-05-19T16:29:00Z">
              <w:r w:rsidR="00C64413">
                <w:rPr>
                  <w:sz w:val="22"/>
                  <w:szCs w:val="22"/>
                </w:rPr>
                <w:t>h</w:t>
              </w:r>
            </w:ins>
            <w:ins w:id="138" w:author="Microsoft Office User" w:date="2022-05-19T16:28:00Z">
              <w:r w:rsidR="00B62AA1">
                <w:rPr>
                  <w:sz w:val="22"/>
                  <w:szCs w:val="22"/>
                </w:rPr>
                <w:t xml:space="preserve">e same restrictions as </w:t>
              </w:r>
              <w:proofErr w:type="spellStart"/>
              <w:r w:rsidR="00B62AA1" w:rsidRPr="00DB482A">
                <w:rPr>
                  <w:rFonts w:ascii="Courier" w:hAnsi="Courier"/>
                  <w:sz w:val="22"/>
                  <w:szCs w:val="22"/>
                </w:rPr>
                <w:t>ra</w:t>
              </w:r>
              <w:r w:rsidR="00B62AA1">
                <w:rPr>
                  <w:sz w:val="22"/>
                  <w:szCs w:val="22"/>
                </w:rPr>
                <w:t>.</w:t>
              </w:r>
            </w:ins>
            <w:proofErr w:type="spellEnd"/>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58BC3489" w:rsidR="000D7E9F" w:rsidRPr="00BA69B0" w:rsidRDefault="000D7E9F" w:rsidP="000D7E9F">
            <w:pPr>
              <w:jc w:val="left"/>
              <w:rPr>
                <w:sz w:val="22"/>
                <w:szCs w:val="22"/>
              </w:rPr>
            </w:pPr>
            <w:r w:rsidRPr="00BA69B0">
              <w:rPr>
                <w:sz w:val="22"/>
                <w:szCs w:val="22"/>
              </w:rPr>
              <w:t xml:space="preserve">Positive decimal number. </w:t>
            </w:r>
            <w:ins w:id="139" w:author="Microsoft Office User" w:date="2022-05-20T11:49:00Z">
              <w:r w:rsidR="00DB482A">
                <w:rPr>
                  <w:sz w:val="22"/>
                  <w:szCs w:val="22"/>
                </w:rPr>
                <w:t>Maximum width of 6 characters.</w:t>
              </w:r>
              <w:r w:rsidR="00DB482A">
                <w:rPr>
                  <w:sz w:val="22"/>
                  <w:szCs w:val="22"/>
                </w:rPr>
                <w:t xml:space="preserve"> </w:t>
              </w:r>
            </w:ins>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ins w:id="140" w:author="Microsoft Office User" w:date="2022-05-20T11:49:00Z">
              <w:r w:rsidR="00DB482A">
                <w:rPr>
                  <w:sz w:val="22"/>
                  <w:szCs w:val="22"/>
                </w:rPr>
                <w:t>Maximum width of 6 characters.</w:t>
              </w:r>
              <w:r w:rsidR="00DB482A">
                <w:rPr>
                  <w:sz w:val="22"/>
                  <w:szCs w:val="22"/>
                </w:rPr>
                <w:t xml:space="preserve"> </w:t>
              </w:r>
            </w:ins>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ins w:id="141" w:author="Microsoft Office User" w:date="2022-05-19T16:30:00Z">
              <w:r w:rsidR="00C64413">
                <w:rPr>
                  <w:sz w:val="22"/>
                  <w:szCs w:val="22"/>
                </w:rPr>
                <w:t xml:space="preserve"> </w:t>
              </w:r>
            </w:ins>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6C318EBF"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 xml:space="preserve">1. </w:t>
            </w:r>
            <w:ins w:id="142" w:author="Microsoft Office User" w:date="2022-05-20T09:24:00Z">
              <w:r w:rsidR="00714CA1">
                <w:rPr>
                  <w:sz w:val="22"/>
                  <w:szCs w:val="22"/>
                </w:rPr>
                <w:t>Maximum</w:t>
              </w:r>
            </w:ins>
            <w:ins w:id="143" w:author="Microsoft Office User" w:date="2022-05-20T09:22:00Z">
              <w:r w:rsidR="00714CA1">
                <w:rPr>
                  <w:sz w:val="22"/>
                  <w:szCs w:val="22"/>
                </w:rPr>
                <w:t xml:space="preserve"> width</w:t>
              </w:r>
            </w:ins>
            <w:ins w:id="144" w:author="Microsoft Office User" w:date="2022-05-19T16:30:00Z">
              <w:r w:rsidR="00C64413">
                <w:rPr>
                  <w:sz w:val="22"/>
                  <w:szCs w:val="22"/>
                </w:rPr>
                <w:t xml:space="preserve"> of </w:t>
              </w:r>
            </w:ins>
            <w:ins w:id="145" w:author="Microsoft Office User" w:date="2022-05-19T16:31:00Z">
              <w:r w:rsidR="00C64413">
                <w:rPr>
                  <w:sz w:val="22"/>
                  <w:szCs w:val="22"/>
                </w:rPr>
                <w:t>13</w:t>
              </w:r>
            </w:ins>
            <w:ins w:id="146" w:author="Microsoft Office User" w:date="2022-05-19T16:30:00Z">
              <w:r w:rsidR="00C64413">
                <w:rPr>
                  <w:sz w:val="22"/>
                  <w:szCs w:val="22"/>
                </w:rPr>
                <w:t xml:space="preserve"> characters </w:t>
              </w:r>
            </w:ins>
            <w:ins w:id="147" w:author="Microsoft Office User" w:date="2022-05-19T16:31:00Z">
              <w:r w:rsidR="00C64413">
                <w:rPr>
                  <w:sz w:val="22"/>
                  <w:szCs w:val="22"/>
                </w:rPr>
                <w:t>plus optional sign</w:t>
              </w:r>
            </w:ins>
            <w:ins w:id="148" w:author="Microsoft Office User" w:date="2022-05-19T16:30:00Z">
              <w:r w:rsidR="00C64413">
                <w:rPr>
                  <w:sz w:val="22"/>
                  <w:szCs w:val="22"/>
                </w:rPr>
                <w:t>.</w:t>
              </w:r>
            </w:ins>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ins w:id="149" w:author="Microsoft Office User" w:date="2022-05-19T16:32:00Z">
              <w:r w:rsidR="00C64413">
                <w:rPr>
                  <w:sz w:val="22"/>
                  <w:szCs w:val="22"/>
                </w:rPr>
                <w:t xml:space="preserve"> </w:t>
              </w:r>
            </w:ins>
            <w:ins w:id="150" w:author="Microsoft Office User" w:date="2022-05-20T09:24:00Z">
              <w:r w:rsidR="00714CA1">
                <w:rPr>
                  <w:sz w:val="22"/>
                  <w:szCs w:val="22"/>
                </w:rPr>
                <w:t>Maximum</w:t>
              </w:r>
            </w:ins>
            <w:ins w:id="151" w:author="Microsoft Office User" w:date="2022-05-20T09:22:00Z">
              <w:r w:rsidR="00714CA1">
                <w:rPr>
                  <w:sz w:val="22"/>
                  <w:szCs w:val="22"/>
                </w:rPr>
                <w:t xml:space="preserve"> width</w:t>
              </w:r>
            </w:ins>
            <w:ins w:id="152" w:author="Microsoft Office User" w:date="2022-05-19T16:32:00Z">
              <w:r w:rsidR="00C64413">
                <w:rPr>
                  <w:sz w:val="22"/>
                  <w:szCs w:val="22"/>
                </w:rPr>
                <w:t xml:space="preserve"> of </w:t>
              </w:r>
              <w:r w:rsidR="00C64413">
                <w:rPr>
                  <w:sz w:val="22"/>
                  <w:szCs w:val="22"/>
                </w:rPr>
                <w:t>14</w:t>
              </w:r>
              <w:r w:rsidR="00C64413">
                <w:rPr>
                  <w:sz w:val="22"/>
                  <w:szCs w:val="22"/>
                </w:rPr>
                <w:t xml:space="preserve"> characters.</w:t>
              </w:r>
            </w:ins>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ins w:id="153" w:author="Microsoft Office User" w:date="2022-05-20T11:49:00Z">
              <w:r w:rsidR="00DB482A">
                <w:rPr>
                  <w:sz w:val="22"/>
                  <w:szCs w:val="22"/>
                </w:rPr>
                <w:t>Maximum width of 6 characters.</w:t>
              </w:r>
              <w:r w:rsidR="00DB482A">
                <w:rPr>
                  <w:sz w:val="22"/>
                  <w:szCs w:val="22"/>
                </w:rPr>
                <w:t xml:space="preserve"> </w:t>
              </w:r>
            </w:ins>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ins w:id="154" w:author="Microsoft Office User" w:date="2022-05-19T16:32:00Z">
              <w:r w:rsidR="00C64413">
                <w:rPr>
                  <w:sz w:val="22"/>
                  <w:szCs w:val="22"/>
                </w:rPr>
                <w:t xml:space="preserve"> </w:t>
              </w:r>
            </w:ins>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ins w:id="155" w:author="Microsoft Office User" w:date="2022-05-19T16:33:00Z">
              <w:r w:rsidR="00C64413">
                <w:rPr>
                  <w:sz w:val="22"/>
                  <w:szCs w:val="22"/>
                </w:rPr>
                <w:t xml:space="preserve"> </w:t>
              </w:r>
            </w:ins>
            <w:ins w:id="156" w:author="Microsoft Office User" w:date="2022-05-20T09:24:00Z">
              <w:r w:rsidR="00714CA1">
                <w:rPr>
                  <w:sz w:val="22"/>
                  <w:szCs w:val="22"/>
                </w:rPr>
                <w:t>Maximum</w:t>
              </w:r>
            </w:ins>
            <w:ins w:id="157" w:author="Microsoft Office User" w:date="2022-05-20T09:23:00Z">
              <w:r w:rsidR="00714CA1">
                <w:rPr>
                  <w:sz w:val="22"/>
                  <w:szCs w:val="22"/>
                </w:rPr>
                <w:t xml:space="preserve"> width</w:t>
              </w:r>
            </w:ins>
            <w:ins w:id="158" w:author="Microsoft Office User" w:date="2022-05-19T16:33:00Z">
              <w:r w:rsidR="00C64413">
                <w:rPr>
                  <w:sz w:val="22"/>
                  <w:szCs w:val="22"/>
                </w:rPr>
                <w:t xml:space="preserve"> of </w:t>
              </w:r>
              <w:r w:rsidR="00C64413">
                <w:rPr>
                  <w:sz w:val="22"/>
                  <w:szCs w:val="22"/>
                </w:rPr>
                <w:t>13</w:t>
              </w:r>
              <w:r w:rsidR="00C64413">
                <w:rPr>
                  <w:sz w:val="22"/>
                  <w:szCs w:val="22"/>
                </w:rPr>
                <w:t xml:space="preserve"> characters </w:t>
              </w:r>
              <w:r w:rsidR="00C64413">
                <w:rPr>
                  <w:sz w:val="22"/>
                  <w:szCs w:val="22"/>
                </w:rPr>
                <w:t>plus optional sign</w:t>
              </w:r>
              <w:r w:rsidR="00C64413">
                <w:rPr>
                  <w:sz w:val="22"/>
                  <w:szCs w:val="22"/>
                </w:rPr>
                <w:t>.</w:t>
              </w:r>
            </w:ins>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2F67E062"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del w:id="159" w:author="Microsoft Office User" w:date="2022-05-20T11:50:00Z">
              <w:r w:rsidDel="001C54FF">
                <w:rPr>
                  <w:sz w:val="22"/>
                  <w:szCs w:val="22"/>
                </w:rPr>
                <w:delText xml:space="preserve">See NOTE at </w:delText>
              </w:r>
              <w:r w:rsidRPr="0091542C" w:rsidDel="001C54FF">
                <w:rPr>
                  <w:rFonts w:ascii="Courier" w:hAnsi="Courier"/>
                  <w:sz w:val="22"/>
                  <w:szCs w:val="22"/>
                </w:rPr>
                <w:delText>rmsDelay</w:delText>
              </w:r>
              <w:r w:rsidDel="001C54FF">
                <w:rPr>
                  <w:sz w:val="22"/>
                  <w:szCs w:val="22"/>
                </w:rPr>
                <w:delText>.</w:delText>
              </w:r>
            </w:del>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ins w:id="160" w:author="Microsoft Office User" w:date="2022-05-20T11:49:00Z">
              <w:r w:rsidR="00DB482A">
                <w:rPr>
                  <w:sz w:val="22"/>
                  <w:szCs w:val="22"/>
                </w:rPr>
                <w:t xml:space="preserve"> </w:t>
              </w:r>
              <w:r w:rsidR="00DB482A">
                <w:rPr>
                  <w:sz w:val="22"/>
                  <w:szCs w:val="22"/>
                </w:rPr>
                <w:t>Maximum width of 6 characters.</w:t>
              </w:r>
            </w:ins>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79745144" w:rsidR="000D7E9F" w:rsidRPr="00BA69B0" w:rsidRDefault="000D7E9F" w:rsidP="000D7E9F">
            <w:pPr>
              <w:jc w:val="left"/>
              <w:rPr>
                <w:sz w:val="22"/>
                <w:szCs w:val="22"/>
              </w:rPr>
            </w:pPr>
            <w:r w:rsidRPr="00BA69B0">
              <w:rPr>
                <w:sz w:val="22"/>
                <w:szCs w:val="22"/>
              </w:rPr>
              <w:t>Alphanumeric string up to 8 characters.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77133F53" w:rsidR="000D7E9F" w:rsidRPr="00BA69B0" w:rsidRDefault="000D7E9F" w:rsidP="000D7E9F">
            <w:pPr>
              <w:jc w:val="left"/>
              <w:rPr>
                <w:sz w:val="22"/>
                <w:szCs w:val="22"/>
              </w:rPr>
            </w:pPr>
            <w:r w:rsidRPr="00BA69B0">
              <w:rPr>
                <w:sz w:val="22"/>
                <w:szCs w:val="22"/>
              </w:rPr>
              <w:t>Decimal number.</w:t>
            </w:r>
            <w:ins w:id="161" w:author="Microsoft Office User" w:date="2022-05-20T10:51:00Z">
              <w:r w:rsidR="003F1FC9">
                <w:rPr>
                  <w:sz w:val="22"/>
                  <w:szCs w:val="22"/>
                </w:rPr>
                <w:t xml:space="preserve"> </w:t>
              </w:r>
              <w:r w:rsidR="003F1FC9">
                <w:rPr>
                  <w:sz w:val="22"/>
                  <w:szCs w:val="22"/>
                </w:rPr>
                <w:t xml:space="preserve">Maximum width of </w:t>
              </w:r>
            </w:ins>
            <w:ins w:id="162" w:author="Microsoft Office User" w:date="2022-05-20T21:58:00Z">
              <w:r w:rsidR="005D10EA">
                <w:rPr>
                  <w:sz w:val="22"/>
                  <w:szCs w:val="22"/>
                </w:rPr>
                <w:t>7</w:t>
              </w:r>
            </w:ins>
            <w:ins w:id="163" w:author="Microsoft Office User" w:date="2022-05-20T10:51:00Z">
              <w:r w:rsidR="003F1FC9">
                <w:rPr>
                  <w:sz w:val="22"/>
                  <w:szCs w:val="22"/>
                </w:rPr>
                <w:t xml:space="preserve"> characters</w:t>
              </w:r>
            </w:ins>
            <w:ins w:id="164" w:author="Microsoft Office User" w:date="2022-05-20T21:58:00Z">
              <w:r w:rsidR="005D10EA">
                <w:rPr>
                  <w:sz w:val="22"/>
                  <w:szCs w:val="22"/>
                </w:rPr>
                <w:t xml:space="preserve"> plus optional sign</w:t>
              </w:r>
            </w:ins>
            <w:ins w:id="165" w:author="Microsoft Office User" w:date="2022-05-20T10:51:00Z">
              <w:r w:rsidR="003F1FC9">
                <w:rPr>
                  <w:sz w:val="22"/>
                  <w:szCs w:val="22"/>
                </w:rPr>
                <w:t>.</w:t>
              </w:r>
            </w:ins>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ins w:id="166" w:author="Microsoft Office User" w:date="2022-05-20T10:57:00Z">
              <w:r w:rsidR="006E38D3">
                <w:rPr>
                  <w:sz w:val="22"/>
                  <w:szCs w:val="22"/>
                </w:rPr>
                <w:t xml:space="preserve"> </w:t>
              </w:r>
              <w:r w:rsidR="006E38D3">
                <w:rPr>
                  <w:sz w:val="22"/>
                  <w:szCs w:val="22"/>
                </w:rPr>
                <w:t xml:space="preserve">Maximum width of </w:t>
              </w:r>
              <w:r w:rsidR="00211336">
                <w:rPr>
                  <w:sz w:val="22"/>
                  <w:szCs w:val="22"/>
                </w:rPr>
                <w:t>6</w:t>
              </w:r>
              <w:r w:rsidR="006E38D3">
                <w:rPr>
                  <w:sz w:val="22"/>
                  <w:szCs w:val="22"/>
                </w:rPr>
                <w:t xml:space="preserve"> characters.</w:t>
              </w:r>
            </w:ins>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D7684D7" w:rsidR="000D7E9F" w:rsidRPr="00BA69B0" w:rsidRDefault="000D7E9F" w:rsidP="000D7E9F">
            <w:pPr>
              <w:jc w:val="left"/>
              <w:rPr>
                <w:sz w:val="22"/>
                <w:szCs w:val="22"/>
              </w:rPr>
            </w:pPr>
            <w:r w:rsidRPr="00BA69B0">
              <w:rPr>
                <w:sz w:val="22"/>
                <w:szCs w:val="22"/>
              </w:rPr>
              <w:t>Alphanumeric string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ins w:id="167" w:author="Microsoft Office User" w:date="2022-05-20T10:57:00Z">
              <w:r w:rsidR="00211336">
                <w:rPr>
                  <w:sz w:val="22"/>
                  <w:szCs w:val="22"/>
                </w:rPr>
                <w:t xml:space="preserve"> </w:t>
              </w:r>
              <w:r w:rsidR="00211336">
                <w:rPr>
                  <w:sz w:val="22"/>
                  <w:szCs w:val="22"/>
                </w:rPr>
                <w:t xml:space="preserve">Maximum width of </w:t>
              </w:r>
              <w:r w:rsidR="00211336">
                <w:rPr>
                  <w:sz w:val="22"/>
                  <w:szCs w:val="22"/>
                </w:rPr>
                <w:t>6</w:t>
              </w:r>
              <w:r w:rsidR="00211336">
                <w:rPr>
                  <w:sz w:val="22"/>
                  <w:szCs w:val="22"/>
                </w:rPr>
                <w:t xml:space="preserve"> characters.</w:t>
              </w:r>
            </w:ins>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ins w:id="168" w:author="Microsoft Office User" w:date="2022-05-20T10:58:00Z">
              <w:r w:rsidR="00211336">
                <w:rPr>
                  <w:sz w:val="22"/>
                  <w:szCs w:val="22"/>
                </w:rPr>
                <w:t xml:space="preserve"> </w:t>
              </w:r>
              <w:r w:rsidR="00211336">
                <w:rPr>
                  <w:sz w:val="22"/>
                  <w:szCs w:val="22"/>
                </w:rPr>
                <w:t xml:space="preserve">Maximum width of </w:t>
              </w:r>
            </w:ins>
            <w:ins w:id="169" w:author="Microsoft Office User" w:date="2022-05-20T21:59:00Z">
              <w:r w:rsidR="005D10EA">
                <w:rPr>
                  <w:sz w:val="22"/>
                  <w:szCs w:val="22"/>
                </w:rPr>
                <w:t>5</w:t>
              </w:r>
            </w:ins>
            <w:ins w:id="170" w:author="Microsoft Office User" w:date="2022-05-20T10:58:00Z">
              <w:r w:rsidR="00211336">
                <w:rPr>
                  <w:sz w:val="22"/>
                  <w:szCs w:val="22"/>
                </w:rPr>
                <w:t xml:space="preserve"> characters</w:t>
              </w:r>
            </w:ins>
            <w:ins w:id="171" w:author="Microsoft Office User" w:date="2022-05-20T21:59:00Z">
              <w:r w:rsidR="005D10EA">
                <w:rPr>
                  <w:sz w:val="22"/>
                  <w:szCs w:val="22"/>
                </w:rPr>
                <w:t xml:space="preserve"> plus optional sign</w:t>
              </w:r>
            </w:ins>
            <w:ins w:id="172" w:author="Microsoft Office User" w:date="2022-05-20T10:58:00Z">
              <w:r w:rsidR="00211336">
                <w:rPr>
                  <w:sz w:val="22"/>
                  <w:szCs w:val="22"/>
                </w:rPr>
                <w:t>.</w:t>
              </w:r>
            </w:ins>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1311FEFA" w:rsidR="00A67F80" w:rsidRPr="00BA69B0" w:rsidRDefault="00C40955" w:rsidP="000D7E9F">
            <w:pPr>
              <w:jc w:val="left"/>
              <w:rPr>
                <w:rFonts w:ascii="Courier" w:hAnsi="Courier"/>
                <w:sz w:val="22"/>
                <w:szCs w:val="22"/>
              </w:rPr>
            </w:pPr>
            <w:proofErr w:type="spellStart"/>
            <w:r>
              <w:rPr>
                <w:rFonts w:ascii="Courier" w:hAnsi="Courier"/>
                <w:sz w:val="22"/>
                <w:szCs w:val="22"/>
              </w:rPr>
              <w:t>shape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55506A0E" w:rsidR="000D7E9F" w:rsidRPr="00BA69B0" w:rsidRDefault="005D10EA" w:rsidP="000D7E9F">
            <w:pPr>
              <w:jc w:val="left"/>
              <w:rPr>
                <w:rFonts w:ascii="Courier" w:hAnsi="Courier"/>
                <w:sz w:val="22"/>
                <w:szCs w:val="22"/>
              </w:rPr>
            </w:pPr>
            <w:r w:rsidRPr="00BA69B0">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ins w:id="173" w:author="Microsoft Office User" w:date="2022-05-20T10:58:00Z">
              <w:r w:rsidR="00211336">
                <w:rPr>
                  <w:sz w:val="22"/>
                  <w:szCs w:val="22"/>
                </w:rPr>
                <w:t xml:space="preserve"> </w:t>
              </w:r>
              <w:r w:rsidR="00211336">
                <w:rPr>
                  <w:sz w:val="22"/>
                  <w:szCs w:val="22"/>
                </w:rPr>
                <w:t xml:space="preserve">Maximum width of </w:t>
              </w:r>
              <w:r w:rsidR="00211336">
                <w:rPr>
                  <w:sz w:val="22"/>
                  <w:szCs w:val="22"/>
                </w:rPr>
                <w:t>6</w:t>
              </w:r>
              <w:r w:rsidR="00211336">
                <w:rPr>
                  <w:sz w:val="22"/>
                  <w:szCs w:val="22"/>
                </w:rPr>
                <w:t xml:space="preserve"> characters.</w:t>
              </w:r>
            </w:ins>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AAFBA16" w:rsidR="000D7E9F" w:rsidRPr="00BA69B0" w:rsidRDefault="005D10EA" w:rsidP="000D7E9F">
            <w:pPr>
              <w:jc w:val="left"/>
              <w:rPr>
                <w:rFonts w:ascii="Courier" w:hAnsi="Courier"/>
                <w:sz w:val="22"/>
                <w:szCs w:val="22"/>
              </w:rPr>
            </w:pPr>
            <w:r w:rsidRPr="00BA69B0">
              <w:rPr>
                <w:rFonts w:ascii="Courier" w:hAnsi="Courier"/>
                <w:sz w:val="22"/>
                <w:szCs w:val="22"/>
              </w:rPr>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ins w:id="174" w:author="Microsoft Office User" w:date="2022-05-20T10:58:00Z">
              <w:r w:rsidR="00211336">
                <w:rPr>
                  <w:sz w:val="22"/>
                  <w:szCs w:val="22"/>
                </w:rPr>
                <w:t xml:space="preserve"> </w:t>
              </w:r>
            </w:ins>
            <w:ins w:id="175" w:author="Microsoft Office User" w:date="2022-05-20T11:52:00Z">
              <w:r w:rsidR="001C54FF">
                <w:rPr>
                  <w:sz w:val="22"/>
                  <w:szCs w:val="22"/>
                </w:rPr>
                <w:t>Maximum width of 6 characters.</w:t>
              </w:r>
            </w:ins>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ins w:id="176" w:author="Microsoft Office User" w:date="2022-05-20T10:58:00Z">
              <w:r w:rsidR="00211336">
                <w:rPr>
                  <w:sz w:val="22"/>
                  <w:szCs w:val="22"/>
                </w:rPr>
                <w:t xml:space="preserve"> </w:t>
              </w:r>
              <w:r w:rsidR="00211336">
                <w:rPr>
                  <w:sz w:val="22"/>
                  <w:szCs w:val="22"/>
                </w:rPr>
                <w:t>Maximum width of 6 characters.</w:t>
              </w:r>
            </w:ins>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ins w:id="177" w:author="Microsoft Office User" w:date="2022-05-20T10:58:00Z">
              <w:r w:rsidR="00211336">
                <w:rPr>
                  <w:sz w:val="22"/>
                  <w:szCs w:val="22"/>
                </w:rPr>
                <w:t xml:space="preserve"> </w:t>
              </w:r>
              <w:r w:rsidR="00211336">
                <w:rPr>
                  <w:sz w:val="22"/>
                  <w:szCs w:val="22"/>
                </w:rPr>
                <w:t>Maximum width of 6 characters.</w:t>
              </w:r>
            </w:ins>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49ED6DE8" w:rsidR="000D7E9F" w:rsidRPr="00BA69B0" w:rsidRDefault="005D10EA" w:rsidP="000D7E9F">
            <w:pPr>
              <w:jc w:val="left"/>
              <w:rPr>
                <w:rFonts w:ascii="Courier" w:hAnsi="Courier"/>
                <w:sz w:val="22"/>
                <w:szCs w:val="22"/>
              </w:rPr>
            </w:pPr>
            <w:r w:rsidRPr="00BA69B0">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3587487E" w:rsidR="000D7E9F" w:rsidRPr="00BA69B0" w:rsidRDefault="005D10EA" w:rsidP="000D7E9F">
            <w:pPr>
              <w:jc w:val="left"/>
              <w:rPr>
                <w:rFonts w:ascii="Courier" w:hAnsi="Courier"/>
                <w:sz w:val="22"/>
                <w:szCs w:val="22"/>
              </w:rPr>
            </w:pPr>
            <w:proofErr w:type="spellStart"/>
            <w:r w:rsidRPr="00BA69B0">
              <w:rPr>
                <w:rFonts w:ascii="Courier" w:hAnsi="Courier"/>
                <w:sz w:val="22"/>
                <w:szCs w:val="22"/>
              </w:rPr>
              <w:t>F</w:t>
            </w:r>
            <w:r w:rsidR="000D7E9F" w:rsidRPr="00BA69B0">
              <w:rPr>
                <w:rFonts w:ascii="Courier" w:hAnsi="Courier"/>
                <w:sz w:val="22"/>
                <w:szCs w:val="22"/>
              </w:rPr>
              <w:t>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ins w:id="178" w:author="Microsoft Office User" w:date="2022-05-20T10:58:00Z">
              <w:r w:rsidR="00211336">
                <w:rPr>
                  <w:sz w:val="22"/>
                  <w:szCs w:val="22"/>
                </w:rPr>
                <w:t xml:space="preserve"> </w:t>
              </w:r>
              <w:r w:rsidR="00211336">
                <w:rPr>
                  <w:sz w:val="22"/>
                  <w:szCs w:val="22"/>
                </w:rPr>
                <w:t xml:space="preserve">Maximum width of </w:t>
              </w:r>
              <w:r w:rsidR="00211336">
                <w:rPr>
                  <w:sz w:val="22"/>
                  <w:szCs w:val="22"/>
                </w:rPr>
                <w:t>1</w:t>
              </w:r>
              <w:r w:rsidR="00211336">
                <w:rPr>
                  <w:sz w:val="22"/>
                  <w:szCs w:val="22"/>
                </w:rPr>
                <w:t>6 characters.</w:t>
              </w:r>
            </w:ins>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4BA46602" w:rsidR="000D7E9F" w:rsidRPr="00BA69B0" w:rsidRDefault="005D10EA" w:rsidP="000D7E9F">
            <w:pPr>
              <w:jc w:val="left"/>
              <w:rPr>
                <w:rFonts w:ascii="Courier" w:hAnsi="Courier"/>
                <w:sz w:val="22"/>
                <w:szCs w:val="22"/>
              </w:rPr>
            </w:pPr>
            <w:r w:rsidRPr="00BA69B0">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3F8AD4E0" w:rsidR="000D7E9F" w:rsidRPr="00BA69B0" w:rsidRDefault="005D10EA" w:rsidP="000D7E9F">
            <w:pPr>
              <w:jc w:val="left"/>
              <w:rPr>
                <w:rFonts w:ascii="Courier" w:hAnsi="Courier"/>
                <w:sz w:val="22"/>
                <w:szCs w:val="22"/>
              </w:rPr>
            </w:pPr>
            <w:r w:rsidRPr="00BA69B0">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E4EA722" w:rsidR="000D7E9F" w:rsidRPr="00BA69B0" w:rsidRDefault="000D7E9F" w:rsidP="000D7E9F">
            <w:pPr>
              <w:jc w:val="left"/>
              <w:rPr>
                <w:sz w:val="22"/>
                <w:szCs w:val="22"/>
              </w:rPr>
            </w:pPr>
            <w:r w:rsidRPr="00BA69B0">
              <w:rPr>
                <w:sz w:val="22"/>
                <w:szCs w:val="22"/>
              </w:rPr>
              <w:t xml:space="preserve">Discovery flag. A </w:t>
            </w:r>
            <w:del w:id="179" w:author="Microsoft Office User" w:date="2022-05-20T22:00:00Z">
              <w:r w:rsidRPr="00BA69B0" w:rsidDel="005D10EA">
                <w:rPr>
                  <w:sz w:val="22"/>
                  <w:szCs w:val="22"/>
                </w:rPr>
                <w:delText>'</w:delText>
              </w:r>
            </w:del>
            <w:ins w:id="180" w:author="Microsoft Office User" w:date="2022-05-20T22:00:00Z">
              <w:r w:rsidR="005D10EA">
                <w:rPr>
                  <w:sz w:val="22"/>
                  <w:szCs w:val="22"/>
                </w:rPr>
                <w:t>‘</w:t>
              </w:r>
            </w:ins>
            <w:r w:rsidRPr="00BA69B0">
              <w:rPr>
                <w:sz w:val="22"/>
                <w:szCs w:val="22"/>
              </w:rPr>
              <w:t>*</w:t>
            </w:r>
            <w:del w:id="181" w:author="Microsoft Office User" w:date="2022-05-20T22:00:00Z">
              <w:r w:rsidRPr="00BA69B0" w:rsidDel="005D10EA">
                <w:rPr>
                  <w:sz w:val="22"/>
                  <w:szCs w:val="22"/>
                </w:rPr>
                <w:delText>'</w:delText>
              </w:r>
            </w:del>
            <w:ins w:id="182" w:author="Microsoft Office User" w:date="2022-05-20T22:00:00Z">
              <w:r w:rsidR="005D10EA">
                <w:rPr>
                  <w:sz w:val="22"/>
                  <w:szCs w:val="22"/>
                </w:rPr>
                <w:t>’</w:t>
              </w:r>
            </w:ins>
            <w:r w:rsidRPr="00BA69B0">
              <w:rPr>
                <w:sz w:val="22"/>
                <w:szCs w:val="22"/>
              </w:rPr>
              <w:t xml:space="preserve"> marks a new discovery record and a </w:t>
            </w:r>
            <w:del w:id="183" w:author="Microsoft Office User" w:date="2022-05-20T22:00:00Z">
              <w:r w:rsidRPr="00BA69B0" w:rsidDel="005D10EA">
                <w:rPr>
                  <w:sz w:val="22"/>
                  <w:szCs w:val="22"/>
                </w:rPr>
                <w:delText>'</w:delText>
              </w:r>
            </w:del>
            <w:ins w:id="184" w:author="Microsoft Office User" w:date="2022-05-20T22:00:00Z">
              <w:r w:rsidR="005D10EA">
                <w:rPr>
                  <w:sz w:val="22"/>
                  <w:szCs w:val="22"/>
                </w:rPr>
                <w:t>‘</w:t>
              </w:r>
            </w:ins>
            <w:r w:rsidRPr="00BA69B0">
              <w:rPr>
                <w:sz w:val="22"/>
                <w:szCs w:val="22"/>
              </w:rPr>
              <w:t>+</w:t>
            </w:r>
            <w:del w:id="185" w:author="Microsoft Office User" w:date="2022-05-20T22:00:00Z">
              <w:r w:rsidRPr="00BA69B0" w:rsidDel="005D10EA">
                <w:rPr>
                  <w:sz w:val="22"/>
                  <w:szCs w:val="22"/>
                </w:rPr>
                <w:delText>'</w:delText>
              </w:r>
            </w:del>
            <w:ins w:id="186" w:author="Microsoft Office User" w:date="2022-05-20T22:00:00Z">
              <w:r w:rsidR="005D10EA">
                <w:rPr>
                  <w:sz w:val="22"/>
                  <w:szCs w:val="22"/>
                </w:rPr>
                <w:t>’</w:t>
              </w:r>
            </w:ins>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773675FF" w:rsidR="000D7E9F" w:rsidRPr="00BA69B0" w:rsidRDefault="000D7E9F" w:rsidP="000D7E9F">
            <w:pPr>
              <w:jc w:val="left"/>
              <w:rPr>
                <w:sz w:val="22"/>
                <w:szCs w:val="22"/>
              </w:rPr>
            </w:pPr>
            <w:r w:rsidRPr="00BA69B0">
              <w:rPr>
                <w:sz w:val="22"/>
                <w:szCs w:val="22"/>
              </w:rPr>
              <w:t xml:space="preserve">Two allowed values: </w:t>
            </w:r>
            <w:del w:id="187" w:author="Microsoft Office User" w:date="2022-05-20T22:00:00Z">
              <w:r w:rsidRPr="00BA69B0" w:rsidDel="005D10EA">
                <w:rPr>
                  <w:sz w:val="22"/>
                  <w:szCs w:val="22"/>
                </w:rPr>
                <w:delText>'</w:delText>
              </w:r>
            </w:del>
            <w:ins w:id="188" w:author="Microsoft Office User" w:date="2022-05-20T22:00:00Z">
              <w:r w:rsidR="005D10EA">
                <w:rPr>
                  <w:sz w:val="22"/>
                  <w:szCs w:val="22"/>
                </w:rPr>
                <w:t>‘</w:t>
              </w:r>
            </w:ins>
            <w:r w:rsidRPr="00BA69B0">
              <w:rPr>
                <w:sz w:val="22"/>
                <w:szCs w:val="22"/>
              </w:rPr>
              <w:t>*</w:t>
            </w:r>
            <w:del w:id="189" w:author="Microsoft Office User" w:date="2022-05-20T22:00:00Z">
              <w:r w:rsidRPr="00BA69B0" w:rsidDel="005D10EA">
                <w:rPr>
                  <w:sz w:val="22"/>
                  <w:szCs w:val="22"/>
                </w:rPr>
                <w:delText>'</w:delText>
              </w:r>
            </w:del>
            <w:ins w:id="190" w:author="Microsoft Office User" w:date="2022-05-20T22:00:00Z">
              <w:r w:rsidR="005D10EA">
                <w:rPr>
                  <w:sz w:val="22"/>
                  <w:szCs w:val="22"/>
                </w:rPr>
                <w:t>’</w:t>
              </w:r>
            </w:ins>
            <w:r w:rsidRPr="00BA69B0">
              <w:rPr>
                <w:sz w:val="22"/>
                <w:szCs w:val="22"/>
              </w:rPr>
              <w:t xml:space="preserve"> and </w:t>
            </w:r>
            <w:del w:id="191" w:author="Microsoft Office User" w:date="2022-05-20T22:00:00Z">
              <w:r w:rsidRPr="00BA69B0" w:rsidDel="005D10EA">
                <w:rPr>
                  <w:sz w:val="22"/>
                  <w:szCs w:val="22"/>
                </w:rPr>
                <w:delText>'</w:delText>
              </w:r>
            </w:del>
            <w:ins w:id="192" w:author="Microsoft Office User" w:date="2022-05-20T22:00:00Z">
              <w:r w:rsidR="005D10EA">
                <w:rPr>
                  <w:sz w:val="22"/>
                  <w:szCs w:val="22"/>
                </w:rPr>
                <w:t>‘</w:t>
              </w:r>
            </w:ins>
            <w:r w:rsidRPr="00BA69B0">
              <w:rPr>
                <w:sz w:val="22"/>
                <w:szCs w:val="22"/>
              </w:rPr>
              <w:t>+</w:t>
            </w:r>
            <w:del w:id="193" w:author="Microsoft Office User" w:date="2022-05-20T22:00:00Z">
              <w:r w:rsidRPr="00BA69B0" w:rsidDel="005D10EA">
                <w:rPr>
                  <w:sz w:val="22"/>
                  <w:szCs w:val="22"/>
                </w:rPr>
                <w:delText>'</w:delText>
              </w:r>
            </w:del>
            <w:ins w:id="194" w:author="Microsoft Office User" w:date="2022-05-20T22:00:00Z">
              <w:r w:rsidR="005D10EA">
                <w:rPr>
                  <w:sz w:val="22"/>
                  <w:szCs w:val="22"/>
                </w:rPr>
                <w:t>’</w:t>
              </w:r>
            </w:ins>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7AC02CEF"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del w:id="195" w:author="Microsoft Office User" w:date="2022-05-20T22:00:00Z">
              <w:r w:rsidDel="005D10EA">
                <w:rPr>
                  <w:sz w:val="22"/>
                  <w:szCs w:val="22"/>
                </w:rPr>
                <w:delText>'</w:delText>
              </w:r>
            </w:del>
            <w:ins w:id="196" w:author="Microsoft Office User" w:date="2022-05-20T22:00:00Z">
              <w:r w:rsidR="005D10EA">
                <w:rPr>
                  <w:sz w:val="22"/>
                  <w:szCs w:val="22"/>
                </w:rPr>
                <w:t>‘</w:t>
              </w:r>
            </w:ins>
            <w:r w:rsidRPr="00360A97">
              <w:rPr>
                <w:rFonts w:ascii="Courier" w:hAnsi="Courier"/>
                <w:sz w:val="22"/>
                <w:szCs w:val="22"/>
              </w:rPr>
              <w:t>APP.</w:t>
            </w:r>
            <w:del w:id="197" w:author="Microsoft Office User" w:date="2022-05-20T22:00:00Z">
              <w:r w:rsidRPr="00360A97" w:rsidDel="005D10EA">
                <w:rPr>
                  <w:sz w:val="22"/>
                  <w:szCs w:val="22"/>
                </w:rPr>
                <w:delText>'</w:delText>
              </w:r>
            </w:del>
            <w:ins w:id="198" w:author="Microsoft Office User" w:date="2022-05-20T22:00:00Z">
              <w:r w:rsidR="005D10EA">
                <w:rPr>
                  <w:sz w:val="22"/>
                  <w:szCs w:val="22"/>
                </w:rPr>
                <w:t>’</w:t>
              </w:r>
            </w:ins>
            <w:r w:rsidRPr="00360A97">
              <w:rPr>
                <w:sz w:val="22"/>
                <w:szCs w:val="22"/>
              </w:rPr>
              <w:t xml:space="preserve"> </w:t>
            </w:r>
            <w:r w:rsidR="005D10EA" w:rsidRPr="00360A97">
              <w:rPr>
                <w:sz w:val="22"/>
                <w:szCs w:val="22"/>
              </w:rPr>
              <w:t>F</w:t>
            </w:r>
            <w:r w:rsidRPr="00360A97">
              <w:rPr>
                <w:sz w:val="22"/>
                <w:szCs w:val="22"/>
              </w:rPr>
              <w:t xml:space="preserve">or apparent or </w:t>
            </w:r>
            <w:del w:id="199" w:author="Microsoft Office User" w:date="2022-05-20T22:00:00Z">
              <w:r w:rsidDel="005D10EA">
                <w:rPr>
                  <w:sz w:val="22"/>
                  <w:szCs w:val="22"/>
                </w:rPr>
                <w:delText>'</w:delText>
              </w:r>
            </w:del>
            <w:ins w:id="200" w:author="Microsoft Office User" w:date="2022-05-20T22:00:00Z">
              <w:r w:rsidR="005D10EA">
                <w:rPr>
                  <w:sz w:val="22"/>
                  <w:szCs w:val="22"/>
                </w:rPr>
                <w:t>‘</w:t>
              </w:r>
            </w:ins>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del w:id="201" w:author="Microsoft Office User" w:date="2022-05-20T22:00:00Z">
              <w:r w:rsidDel="005D10EA">
                <w:rPr>
                  <w:sz w:val="22"/>
                  <w:szCs w:val="22"/>
                </w:rPr>
                <w:delText>'</w:delText>
              </w:r>
            </w:del>
            <w:ins w:id="202" w:author="Microsoft Office User" w:date="2022-05-20T22:00:00Z">
              <w:r w:rsidR="005D10EA">
                <w:rPr>
                  <w:sz w:val="22"/>
                  <w:szCs w:val="22"/>
                </w:rPr>
                <w:t>’</w:t>
              </w:r>
            </w:ins>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9B9F86D" w:rsidR="000D7E9F" w:rsidRPr="00BA69B0" w:rsidRDefault="000D7E9F" w:rsidP="005D10EA">
            <w:pPr>
              <w:jc w:val="left"/>
              <w:rPr>
                <w:sz w:val="22"/>
                <w:szCs w:val="22"/>
              </w:rPr>
            </w:pPr>
            <w:r w:rsidRPr="00BA69B0">
              <w:rPr>
                <w:sz w:val="22"/>
                <w:szCs w:val="22"/>
              </w:rPr>
              <w:t>Integer</w:t>
            </w:r>
            <w:ins w:id="203" w:author="Microsoft Office User" w:date="2022-05-20T22:02:00Z">
              <w:r w:rsidR="005D10EA">
                <w:rPr>
                  <w:sz w:val="22"/>
                  <w:szCs w:val="22"/>
                </w:rPr>
                <w:t>, with no decimal</w:t>
              </w:r>
            </w:ins>
            <w:r w:rsidRPr="00BA69B0">
              <w:rPr>
                <w:sz w:val="22"/>
                <w:szCs w:val="22"/>
              </w:rPr>
              <w:t xml:space="preserve">. Allowed values: 1, 10, 100, 1000, 10000, 100000. </w:t>
            </w:r>
            <w:ins w:id="204" w:author="Microsoft Office User" w:date="2022-05-20T22:00:00Z">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ins>
            <w:del w:id="205" w:author="Microsoft Office User" w:date="2022-05-20T22:01:00Z">
              <w:r w:rsidRPr="00BA69B0" w:rsidDel="005D10EA">
                <w:rPr>
                  <w:sz w:val="22"/>
                  <w:szCs w:val="22"/>
                </w:rPr>
                <w:delText>Printed as integer, with no decimal point.</w:delText>
              </w:r>
            </w:del>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ins w:id="206" w:author="Microsoft Office User" w:date="2022-05-20T11:51:00Z">
              <w:r w:rsidR="001C54FF">
                <w:rPr>
                  <w:sz w:val="22"/>
                  <w:szCs w:val="22"/>
                </w:rPr>
                <w:t>Maximum width of 8 characters.</w:t>
              </w:r>
              <w:r w:rsidR="001C54FF">
                <w:rPr>
                  <w:sz w:val="22"/>
                  <w:szCs w:val="22"/>
                </w:rPr>
                <w:t xml:space="preserve"> </w:t>
              </w:r>
            </w:ins>
            <w:r w:rsidR="00B948FE">
              <w:rPr>
                <w:sz w:val="22"/>
                <w:szCs w:val="22"/>
              </w:rPr>
              <w:t xml:space="preserve">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55D108A2" w:rsidR="000D7E9F" w:rsidRPr="00BA69B0" w:rsidRDefault="000D7E9F" w:rsidP="000D7E9F">
            <w:pPr>
              <w:jc w:val="left"/>
              <w:rPr>
                <w:sz w:val="22"/>
                <w:szCs w:val="22"/>
              </w:rPr>
            </w:pPr>
            <w:r w:rsidRPr="00BA69B0">
              <w:rPr>
                <w:sz w:val="22"/>
                <w:szCs w:val="22"/>
              </w:rPr>
              <w:t xml:space="preserve">String, up to </w:t>
            </w:r>
            <w:del w:id="207" w:author="Microsoft Office User" w:date="2022-05-18T17:20:00Z">
              <w:r w:rsidRPr="00BA69B0" w:rsidDel="00F926E0">
                <w:rPr>
                  <w:sz w:val="22"/>
                  <w:szCs w:val="22"/>
                </w:rPr>
                <w:delText xml:space="preserve">200 </w:delText>
              </w:r>
            </w:del>
            <w:ins w:id="208" w:author="Microsoft Office User" w:date="2022-05-18T17:20:00Z">
              <w:r w:rsidR="00F926E0">
                <w:rPr>
                  <w:sz w:val="22"/>
                  <w:szCs w:val="22"/>
                </w:rPr>
                <w:t>300</w:t>
              </w:r>
              <w:r w:rsidR="00F926E0" w:rsidRPr="00BA69B0">
                <w:rPr>
                  <w:sz w:val="22"/>
                  <w:szCs w:val="22"/>
                </w:rPr>
                <w:t xml:space="preserve"> </w:t>
              </w:r>
            </w:ins>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469D8CBD" w14:textId="77777777" w:rsidR="005D10EA" w:rsidRDefault="000D7E9F">
            <w:pPr>
              <w:jc w:val="left"/>
              <w:rPr>
                <w:ins w:id="209" w:author="Microsoft Office User" w:date="2022-05-20T11:54:00Z"/>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ins w:id="210" w:author="Microsoft Office User" w:date="2022-05-20T11:54:00Z">
              <w:r w:rsidR="005D10EA">
                <w:br w:type="page"/>
              </w:r>
            </w:ins>
          </w:p>
          <w:p w14:paraId="6B23F14D" w14:textId="52DE0B7C" w:rsidR="00A717CB" w:rsidDel="005D10EA" w:rsidRDefault="005D10EA">
            <w:pPr>
              <w:jc w:val="left"/>
              <w:rPr>
                <w:del w:id="211" w:author="Microsoft Office User" w:date="2022-05-20T11:53:00Z"/>
                <w:b/>
                <w:bCs/>
                <w:color w:val="4F81BD" w:themeColor="accent1"/>
                <w:sz w:val="18"/>
                <w:szCs w:val="18"/>
              </w:rPr>
            </w:pPr>
            <w:ins w:id="212" w:author="Microsoft Office User" w:date="2022-05-20T11:54:00Z">
              <w:r>
                <w:t xml:space="preserve">Table </w:t>
              </w:r>
              <w:r>
                <w:rPr>
                  <w:noProof/>
                </w:rPr>
                <w:t>17</w:t>
              </w:r>
            </w:ins>
            <w:del w:id="213" w:author="Microsoft Office User" w:date="2022-05-20T11:53:00Z">
              <w:r w:rsidR="00A717CB" w:rsidDel="005D10EA">
                <w:br w:type="page"/>
              </w:r>
            </w:del>
          </w:p>
          <w:p w14:paraId="7AD981EC" w14:textId="0C6B8472" w:rsidR="000D7E9F" w:rsidRPr="00BA69B0" w:rsidRDefault="00A717CB" w:rsidP="000D7E9F">
            <w:pPr>
              <w:jc w:val="left"/>
              <w:rPr>
                <w:i/>
                <w:sz w:val="22"/>
                <w:szCs w:val="22"/>
              </w:rPr>
            </w:pPr>
            <w:del w:id="214" w:author="Microsoft Office User" w:date="2022-05-20T11:53:00Z">
              <w:r w:rsidDel="005D10EA">
                <w:delText xml:space="preserve">Table </w:delText>
              </w:r>
              <w:r w:rsidDel="005D10EA">
                <w:rPr>
                  <w:noProof/>
                </w:rPr>
                <w:delText>17</w:delText>
              </w:r>
            </w:del>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215" w:name="_Ref474762991"/>
      <w:r>
        <w:br w:type="page"/>
      </w:r>
    </w:p>
    <w:p w14:paraId="628B6DEA" w14:textId="48F52600" w:rsidR="00A96EC1" w:rsidRDefault="00A96EC1" w:rsidP="00A96EC1">
      <w:pPr>
        <w:pStyle w:val="Caption"/>
      </w:pPr>
      <w:r>
        <w:lastRenderedPageBreak/>
        <w:t xml:space="preserve">Table </w:t>
      </w:r>
      <w:fldSimple w:instr=" SEQ Table \* ARABIC ">
        <w:r w:rsidR="005D10EA">
          <w:rPr>
            <w:noProof/>
          </w:rPr>
          <w:t>17</w:t>
        </w:r>
      </w:fldSimple>
      <w:bookmarkEnd w:id="215"/>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ins w:id="216" w:author="Microsoft Office User" w:date="2022-05-20T11:08:00Z">
              <w:r w:rsidR="000138BE">
                <w:rPr>
                  <w:sz w:val="22"/>
                  <w:szCs w:val="22"/>
                </w:rPr>
                <w:t>Maximum width of 100 characters.</w:t>
              </w:r>
            </w:ins>
            <w:ins w:id="217" w:author="Microsoft Office User" w:date="2022-05-20T11:09:00Z">
              <w:r w:rsidR="000138BE">
                <w:rPr>
                  <w:sz w:val="22"/>
                  <w:szCs w:val="22"/>
                </w:rPr>
                <w:t xml:space="preserve"> </w:t>
              </w:r>
            </w:ins>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ins w:id="218" w:author="Microsoft Office User" w:date="2022-05-20T11:01:00Z">
              <w:r w:rsidR="00211336">
                <w:rPr>
                  <w:sz w:val="22"/>
                  <w:szCs w:val="22"/>
                </w:rPr>
                <w:t xml:space="preserve"> </w:t>
              </w:r>
              <w:r w:rsidR="00211336">
                <w:rPr>
                  <w:sz w:val="22"/>
                  <w:szCs w:val="22"/>
                </w:rPr>
                <w:t>Maximum width of 25 characters.</w:t>
              </w:r>
            </w:ins>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30258701" w:rsidR="00A96EC1" w:rsidRPr="00E37658" w:rsidRDefault="00A96EC1" w:rsidP="008B04E5">
            <w:pPr>
              <w:jc w:val="left"/>
              <w:rPr>
                <w:sz w:val="22"/>
                <w:szCs w:val="22"/>
              </w:rPr>
            </w:pPr>
            <w:del w:id="219" w:author="Microsoft Office User" w:date="2022-05-20T11:02:00Z">
              <w:r w:rsidRPr="00E37658" w:rsidDel="00211336">
                <w:rPr>
                  <w:sz w:val="22"/>
                  <w:szCs w:val="22"/>
                </w:rPr>
                <w:delText>Decimal number.</w:delText>
              </w:r>
            </w:del>
            <w:ins w:id="220" w:author="Microsoft Office User" w:date="2022-05-20T11:02:00Z">
              <w:r w:rsidR="00211336">
                <w:rPr>
                  <w:sz w:val="22"/>
                  <w:szCs w:val="22"/>
                </w:rPr>
                <w:t xml:space="preserve">Number in decimal or exponential form. </w:t>
              </w:r>
            </w:ins>
            <w:ins w:id="221" w:author="Microsoft Office User" w:date="2022-05-20T11:04:00Z">
              <w:r w:rsidR="008D2BDB">
                <w:rPr>
                  <w:sz w:val="22"/>
                  <w:szCs w:val="22"/>
                </w:rPr>
                <w:t>Maximum width 6 characters plus optional sign.</w:t>
              </w:r>
            </w:ins>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5DD3E4EA" w:rsidR="00A96EC1" w:rsidRPr="00E37658" w:rsidRDefault="00A96EC1" w:rsidP="005F6CAE">
            <w:pPr>
              <w:jc w:val="left"/>
              <w:rPr>
                <w:sz w:val="22"/>
                <w:szCs w:val="22"/>
              </w:rPr>
            </w:pPr>
            <w:r w:rsidRPr="00E37658">
              <w:rPr>
                <w:sz w:val="22"/>
                <w:szCs w:val="22"/>
              </w:rPr>
              <w:t xml:space="preserve">Positive decimal number. </w:t>
            </w:r>
            <w:ins w:id="222" w:author="Microsoft Office User" w:date="2022-05-20T11:03:00Z">
              <w:r w:rsidR="008D2BDB">
                <w:rPr>
                  <w:sz w:val="22"/>
                  <w:szCs w:val="22"/>
                </w:rPr>
                <w:t xml:space="preserve">Maximum width of </w:t>
              </w:r>
              <w:r w:rsidR="008D2BDB">
                <w:rPr>
                  <w:sz w:val="22"/>
                  <w:szCs w:val="22"/>
                </w:rPr>
                <w:t>6</w:t>
              </w:r>
              <w:r w:rsidR="008D2BDB">
                <w:rPr>
                  <w:sz w:val="22"/>
                  <w:szCs w:val="22"/>
                </w:rPr>
                <w:t xml:space="preserve"> characters.</w:t>
              </w:r>
            </w:ins>
            <w:ins w:id="223" w:author="Microsoft Office User" w:date="2022-05-20T11:05:00Z">
              <w:r w:rsidR="008D2BDB">
                <w:rPr>
                  <w:sz w:val="22"/>
                  <w:szCs w:val="22"/>
                </w:rPr>
                <w:t xml:space="preserve"> </w:t>
              </w:r>
            </w:ins>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48E7455B" w:rsidR="00A96EC1" w:rsidRPr="00E37658" w:rsidRDefault="00A96EC1" w:rsidP="008B04E5">
            <w:pPr>
              <w:jc w:val="left"/>
              <w:rPr>
                <w:sz w:val="22"/>
                <w:szCs w:val="22"/>
              </w:rPr>
            </w:pPr>
            <w:r w:rsidRPr="00E37658">
              <w:rPr>
                <w:sz w:val="22"/>
                <w:szCs w:val="22"/>
              </w:rPr>
              <w:t>Decimal number between -1 and 1, inclusive.</w:t>
            </w:r>
            <w:ins w:id="224" w:author="Microsoft Office User" w:date="2022-05-20T11:04:00Z">
              <w:r w:rsidR="008D2BDB">
                <w:rPr>
                  <w:sz w:val="22"/>
                  <w:szCs w:val="22"/>
                </w:rPr>
                <w:t xml:space="preserve"> </w:t>
              </w:r>
              <w:r w:rsidR="008D2BDB">
                <w:rPr>
                  <w:sz w:val="22"/>
                  <w:szCs w:val="22"/>
                </w:rPr>
                <w:t xml:space="preserve">Maximum width </w:t>
              </w:r>
            </w:ins>
            <w:ins w:id="225" w:author="Microsoft Office User" w:date="2022-05-20T11:05:00Z">
              <w:r w:rsidR="008D2BDB">
                <w:rPr>
                  <w:sz w:val="22"/>
                  <w:szCs w:val="22"/>
                </w:rPr>
                <w:t>13</w:t>
              </w:r>
            </w:ins>
            <w:ins w:id="226" w:author="Microsoft Office User" w:date="2022-05-20T11:04:00Z">
              <w:r w:rsidR="008D2BDB">
                <w:rPr>
                  <w:sz w:val="22"/>
                  <w:szCs w:val="22"/>
                </w:rPr>
                <w:t xml:space="preserve"> characters plus optional sign.</w:t>
              </w:r>
            </w:ins>
            <w:r w:rsidRPr="00E37658">
              <w:rPr>
                <w:sz w:val="22"/>
                <w:szCs w:val="22"/>
              </w:rPr>
              <w:t xml:space="preserve"> 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ins w:id="227" w:author="Microsoft Office User" w:date="2022-05-20T11:05:00Z">
              <w:r w:rsidR="008D2BDB">
                <w:rPr>
                  <w:sz w:val="22"/>
                  <w:szCs w:val="22"/>
                </w:rPr>
                <w:t xml:space="preserve">Maximum width of </w:t>
              </w:r>
              <w:r w:rsidR="008D2BDB">
                <w:rPr>
                  <w:sz w:val="22"/>
                  <w:szCs w:val="22"/>
                </w:rPr>
                <w:t>8</w:t>
              </w:r>
              <w:r w:rsidR="008D2BDB">
                <w:rPr>
                  <w:sz w:val="22"/>
                  <w:szCs w:val="22"/>
                </w:rPr>
                <w:t xml:space="preserve"> characters. </w:t>
              </w:r>
            </w:ins>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ins w:id="228" w:author="Microsoft Office User" w:date="2022-05-20T11:06:00Z">
              <w:r w:rsidR="008D2BDB">
                <w:rPr>
                  <w:sz w:val="22"/>
                  <w:szCs w:val="22"/>
                </w:rPr>
                <w:t xml:space="preserve">Maximum width of </w:t>
              </w:r>
            </w:ins>
            <w:ins w:id="229" w:author="Microsoft Office User" w:date="2022-05-20T22:03:00Z">
              <w:r w:rsidR="000A0DED">
                <w:rPr>
                  <w:sz w:val="22"/>
                  <w:szCs w:val="22"/>
                </w:rPr>
                <w:t>7</w:t>
              </w:r>
            </w:ins>
            <w:ins w:id="230" w:author="Microsoft Office User" w:date="2022-05-20T11:06:00Z">
              <w:r w:rsidR="008D2BDB">
                <w:rPr>
                  <w:sz w:val="22"/>
                  <w:szCs w:val="22"/>
                </w:rPr>
                <w:t xml:space="preserve"> characters</w:t>
              </w:r>
            </w:ins>
            <w:ins w:id="231" w:author="Microsoft Office User" w:date="2022-05-20T22:03:00Z">
              <w:r w:rsidR="000A0DED">
                <w:rPr>
                  <w:sz w:val="22"/>
                  <w:szCs w:val="22"/>
                </w:rPr>
                <w:t xml:space="preserve"> plus optional sign</w:t>
              </w:r>
            </w:ins>
            <w:ins w:id="232" w:author="Microsoft Office User" w:date="2022-05-20T11:06:00Z">
              <w:r w:rsidR="008D2BDB">
                <w:rPr>
                  <w:sz w:val="22"/>
                  <w:szCs w:val="22"/>
                </w:rPr>
                <w:t xml:space="preserve">. </w:t>
              </w:r>
            </w:ins>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ins w:id="233" w:author="Microsoft Office User" w:date="2022-05-20T11:07:00Z">
              <w:r w:rsidR="000138BE">
                <w:rPr>
                  <w:sz w:val="22"/>
                  <w:szCs w:val="22"/>
                </w:rPr>
                <w:t xml:space="preserve">Maximum width of </w:t>
              </w:r>
            </w:ins>
            <w:ins w:id="234" w:author="Microsoft Office User" w:date="2022-05-20T22:03:00Z">
              <w:r w:rsidR="000A0DED">
                <w:rPr>
                  <w:sz w:val="22"/>
                  <w:szCs w:val="22"/>
                </w:rPr>
                <w:t>9</w:t>
              </w:r>
            </w:ins>
            <w:ins w:id="235" w:author="Microsoft Office User" w:date="2022-05-20T11:07:00Z">
              <w:r w:rsidR="000138BE">
                <w:rPr>
                  <w:sz w:val="22"/>
                  <w:szCs w:val="22"/>
                </w:rPr>
                <w:t xml:space="preserve"> characters</w:t>
              </w:r>
            </w:ins>
            <w:ins w:id="236" w:author="Microsoft Office User" w:date="2022-05-20T22:03:00Z">
              <w:r w:rsidR="000A0DED">
                <w:rPr>
                  <w:sz w:val="22"/>
                  <w:szCs w:val="22"/>
                </w:rPr>
                <w:t xml:space="preserve"> plus optional sign</w:t>
              </w:r>
            </w:ins>
            <w:ins w:id="237" w:author="Microsoft Office User" w:date="2022-05-20T11:07:00Z">
              <w:r w:rsidR="000138BE">
                <w:rPr>
                  <w:sz w:val="22"/>
                  <w:szCs w:val="22"/>
                </w:rPr>
                <w:t xml:space="preserve">. </w:t>
              </w:r>
            </w:ins>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ins w:id="238" w:author="Microsoft Office User" w:date="2022-05-20T11:08:00Z">
              <w:r w:rsidR="000138BE">
                <w:rPr>
                  <w:sz w:val="22"/>
                  <w:szCs w:val="22"/>
                </w:rPr>
                <w:t xml:space="preserve">Maximum width of </w:t>
              </w:r>
              <w:r w:rsidR="000138BE">
                <w:rPr>
                  <w:sz w:val="22"/>
                  <w:szCs w:val="22"/>
                </w:rPr>
                <w:t>100</w:t>
              </w:r>
              <w:r w:rsidR="000138BE">
                <w:rPr>
                  <w:sz w:val="22"/>
                  <w:szCs w:val="22"/>
                </w:rPr>
                <w:t xml:space="preserve"> characters. </w:t>
              </w:r>
            </w:ins>
            <w:r w:rsidRPr="00E37658">
              <w:rPr>
                <w:sz w:val="22"/>
                <w:szCs w:val="22"/>
              </w:rPr>
              <w:t xml:space="preserve">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4C2D5F55" w:rsidR="00A96EC1" w:rsidRPr="00E37658" w:rsidRDefault="000138BE" w:rsidP="008B04E5">
            <w:pPr>
              <w:jc w:val="left"/>
              <w:rPr>
                <w:sz w:val="22"/>
                <w:szCs w:val="22"/>
              </w:rPr>
            </w:pPr>
            <w:ins w:id="239" w:author="Microsoft Office User" w:date="2022-05-20T11:10:00Z">
              <w:r>
                <w:rPr>
                  <w:sz w:val="22"/>
                  <w:szCs w:val="22"/>
                </w:rPr>
                <w:t>Number in decimal or exponential form. Maximum width 6 characters plus optional sign.</w:t>
              </w:r>
            </w:ins>
            <w:del w:id="240" w:author="Microsoft Office User" w:date="2022-05-20T11:10:00Z">
              <w:r w:rsidR="00A96EC1" w:rsidRPr="00E37658" w:rsidDel="000138BE">
                <w:rPr>
                  <w:sz w:val="22"/>
                  <w:szCs w:val="22"/>
                </w:rPr>
                <w:delText>Decimal number.</w:delText>
              </w:r>
            </w:del>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ins w:id="241" w:author="Microsoft Office User" w:date="2022-05-20T11:11:00Z">
              <w:r w:rsidR="000138BE">
                <w:rPr>
                  <w:sz w:val="22"/>
                  <w:szCs w:val="22"/>
                </w:rPr>
                <w:t>Maximum width of 6 characters.</w:t>
              </w:r>
              <w:r w:rsidR="000138BE">
                <w:rPr>
                  <w:sz w:val="22"/>
                  <w:szCs w:val="22"/>
                </w:rPr>
                <w:t xml:space="preserve"> </w:t>
              </w:r>
            </w:ins>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ins w:id="242" w:author="Microsoft Office User" w:date="2022-05-20T11:11:00Z">
              <w:r w:rsidR="000138BE">
                <w:rPr>
                  <w:sz w:val="22"/>
                  <w:szCs w:val="22"/>
                </w:rPr>
                <w:t xml:space="preserve">Maximum width of </w:t>
              </w:r>
            </w:ins>
            <w:ins w:id="243" w:author="Microsoft Office User" w:date="2022-05-20T11:13:00Z">
              <w:r w:rsidR="00917A35">
                <w:rPr>
                  <w:sz w:val="22"/>
                  <w:szCs w:val="22"/>
                </w:rPr>
                <w:t>5</w:t>
              </w:r>
            </w:ins>
            <w:ins w:id="244" w:author="Microsoft Office User" w:date="2022-05-20T11:11:00Z">
              <w:r w:rsidR="000138BE">
                <w:rPr>
                  <w:sz w:val="22"/>
                  <w:szCs w:val="22"/>
                </w:rPr>
                <w:t xml:space="preserve"> characters</w:t>
              </w:r>
            </w:ins>
            <w:ins w:id="245" w:author="Microsoft Office User" w:date="2022-05-20T11:13:00Z">
              <w:r w:rsidR="00917A35">
                <w:rPr>
                  <w:sz w:val="22"/>
                  <w:szCs w:val="22"/>
                </w:rPr>
                <w:t xml:space="preserve"> plus optional sign</w:t>
              </w:r>
            </w:ins>
            <w:ins w:id="246" w:author="Microsoft Office User" w:date="2022-05-20T11:11:00Z">
              <w:r w:rsidR="000138BE">
                <w:rPr>
                  <w:sz w:val="22"/>
                  <w:szCs w:val="22"/>
                </w:rPr>
                <w:t>.</w:t>
              </w:r>
              <w:r w:rsidR="000138BE">
                <w:rPr>
                  <w:sz w:val="22"/>
                  <w:szCs w:val="22"/>
                </w:rPr>
                <w:t xml:space="preserve"> </w:t>
              </w:r>
            </w:ins>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66E31C0B" w:rsidR="00917A35" w:rsidRPr="00E37658" w:rsidRDefault="00917A35" w:rsidP="00917A35">
            <w:pPr>
              <w:jc w:val="left"/>
              <w:rPr>
                <w:sz w:val="22"/>
                <w:szCs w:val="22"/>
              </w:rPr>
            </w:pPr>
            <w:ins w:id="247" w:author="Microsoft Office User" w:date="2022-05-20T11:14:00Z">
              <w:r>
                <w:rPr>
                  <w:sz w:val="22"/>
                  <w:szCs w:val="22"/>
                </w:rPr>
                <w:t>Number in decimal or exponential form. Maximum width 6 characters plus optional sign.</w:t>
              </w:r>
            </w:ins>
            <w:del w:id="248" w:author="Microsoft Office User" w:date="2022-05-20T11:14:00Z">
              <w:r w:rsidRPr="00E37658" w:rsidDel="00FA4D2A">
                <w:rPr>
                  <w:sz w:val="22"/>
                  <w:szCs w:val="22"/>
                </w:rPr>
                <w:delText>Decimal number.</w:delText>
              </w:r>
            </w:del>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ins w:id="249" w:author="Microsoft Office User" w:date="2022-05-20T11:14:00Z">
              <w:r>
                <w:rPr>
                  <w:sz w:val="22"/>
                  <w:szCs w:val="22"/>
                </w:rPr>
                <w:t xml:space="preserve"> </w:t>
              </w:r>
              <w:r>
                <w:rPr>
                  <w:sz w:val="22"/>
                  <w:szCs w:val="22"/>
                </w:rPr>
                <w:t>Maximum width of 6 characters.</w:t>
              </w:r>
            </w:ins>
          </w:p>
        </w:tc>
      </w:tr>
    </w:tbl>
    <w:p w14:paraId="4B709105" w14:textId="77777777" w:rsidR="00A96EC1" w:rsidRDefault="00A96EC1" w:rsidP="00A96EC1">
      <w:pPr>
        <w:jc w:val="left"/>
      </w:pPr>
      <w:r>
        <w:br w:type="page"/>
      </w:r>
    </w:p>
    <w:p w14:paraId="5F9D4381" w14:textId="14C8C094" w:rsidR="005564F1" w:rsidRDefault="005564F1" w:rsidP="00F63C72">
      <w:pPr>
        <w:pStyle w:val="Caption"/>
      </w:pPr>
      <w:bookmarkStart w:id="250" w:name="_Ref473211605"/>
      <w:bookmarkEnd w:id="70"/>
      <w:r>
        <w:lastRenderedPageBreak/>
        <w:t xml:space="preserve">Table </w:t>
      </w:r>
      <w:fldSimple w:instr=" SEQ Table \* ARABIC ">
        <w:r w:rsidR="005D10EA">
          <w:rPr>
            <w:noProof/>
          </w:rPr>
          <w:t>18</w:t>
        </w:r>
      </w:fldSimple>
      <w:bookmarkEnd w:id="250"/>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ins w:id="251" w:author="Microsoft Office User" w:date="2022-05-20T11:17:00Z">
              <w:r w:rsidR="00911439">
                <w:rPr>
                  <w:sz w:val="21"/>
                  <w:szCs w:val="21"/>
                </w:rPr>
                <w:t>100</w:t>
              </w:r>
            </w:ins>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ins w:id="252" w:author="Microsoft Office User" w:date="2022-05-20T11:17:00Z">
              <w:r w:rsidR="00911439">
                <w:rPr>
                  <w:sz w:val="21"/>
                  <w:szCs w:val="21"/>
                </w:rPr>
                <w:t>100</w:t>
              </w:r>
            </w:ins>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ins w:id="253" w:author="Microsoft Office User" w:date="2022-05-20T11:17:00Z">
              <w:r w:rsidR="00911439">
                <w:rPr>
                  <w:sz w:val="21"/>
                  <w:szCs w:val="21"/>
                </w:rPr>
                <w:t>100</w:t>
              </w:r>
            </w:ins>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ins w:id="254" w:author="Microsoft Office User" w:date="2022-05-20T11:17:00Z">
              <w:r w:rsidR="00911439">
                <w:rPr>
                  <w:sz w:val="21"/>
                  <w:szCs w:val="21"/>
                </w:rPr>
                <w:t>100</w:t>
              </w:r>
            </w:ins>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ins w:id="255" w:author="Microsoft Office User" w:date="2022-05-20T11:17:00Z">
              <w:r w:rsidR="00911439">
                <w:rPr>
                  <w:sz w:val="21"/>
                  <w:szCs w:val="21"/>
                </w:rPr>
                <w:t>100</w:t>
              </w:r>
            </w:ins>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ins w:id="256" w:author="Microsoft Office User" w:date="2022-05-20T11:17:00Z">
              <w:r w:rsidR="00911439">
                <w:rPr>
                  <w:sz w:val="21"/>
                  <w:szCs w:val="21"/>
                </w:rPr>
                <w:t>100</w:t>
              </w:r>
            </w:ins>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ins w:id="257" w:author="Microsoft Office User" w:date="2022-05-20T11:34:00Z">
              <w:r w:rsidR="00FF5ABF">
                <w:rPr>
                  <w:sz w:val="21"/>
                  <w:szCs w:val="21"/>
                </w:rPr>
                <w:t>25</w:t>
              </w:r>
            </w:ins>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3582E628" w:rsidR="00F91F54" w:rsidRPr="0046439D" w:rsidRDefault="00F91F54" w:rsidP="009A5B40">
            <w:pPr>
              <w:jc w:val="left"/>
              <w:rPr>
                <w:sz w:val="21"/>
                <w:szCs w:val="21"/>
              </w:rPr>
            </w:pPr>
            <w:del w:id="258" w:author="Microsoft Office User" w:date="2022-05-20T11:38:00Z">
              <w:r w:rsidRPr="0046439D" w:rsidDel="00385B9D">
                <w:rPr>
                  <w:sz w:val="21"/>
                  <w:szCs w:val="21"/>
                </w:rPr>
                <w:delText>Pos. decimal</w:delText>
              </w:r>
            </w:del>
            <w:ins w:id="259" w:author="Microsoft Office User" w:date="2022-05-20T11:38:00Z">
              <w:r w:rsidR="00385B9D">
                <w:rPr>
                  <w:sz w:val="21"/>
                  <w:szCs w:val="21"/>
                </w:rPr>
                <w:t>PD6</w:t>
              </w:r>
            </w:ins>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ins w:id="260" w:author="Microsoft Office User" w:date="2022-05-20T11:34:00Z">
              <w:r w:rsidR="00FF5ABF">
                <w:rPr>
                  <w:sz w:val="21"/>
                  <w:szCs w:val="21"/>
                </w:rPr>
                <w:t>25</w:t>
              </w:r>
            </w:ins>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2A95AF9D" w:rsidR="00F91F54" w:rsidRPr="0046439D" w:rsidRDefault="00F91F54" w:rsidP="009A5B40">
            <w:pPr>
              <w:jc w:val="left"/>
              <w:rPr>
                <w:sz w:val="21"/>
                <w:szCs w:val="21"/>
              </w:rPr>
            </w:pPr>
            <w:del w:id="261" w:author="Microsoft Office User" w:date="2022-05-20T11:38:00Z">
              <w:r w:rsidRPr="0046439D" w:rsidDel="00385B9D">
                <w:rPr>
                  <w:sz w:val="21"/>
                  <w:szCs w:val="21"/>
                </w:rPr>
                <w:delText>Pos. decimal</w:delText>
              </w:r>
            </w:del>
            <w:ins w:id="262" w:author="Microsoft Office User" w:date="2022-05-20T11:38:00Z">
              <w:r w:rsidR="00385B9D">
                <w:rPr>
                  <w:sz w:val="21"/>
                  <w:szCs w:val="21"/>
                </w:rPr>
                <w:t>PD</w:t>
              </w:r>
            </w:ins>
            <w:ins w:id="263" w:author="Microsoft Office User" w:date="2022-05-20T11:39:00Z">
              <w:r w:rsidR="00385B9D">
                <w:rPr>
                  <w:sz w:val="21"/>
                  <w:szCs w:val="21"/>
                </w:rPr>
                <w:t>6</w:t>
              </w:r>
            </w:ins>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ins w:id="264" w:author="Microsoft Office User" w:date="2022-05-20T11:34:00Z">
              <w:r w:rsidR="00FF5ABF">
                <w:rPr>
                  <w:sz w:val="21"/>
                  <w:szCs w:val="21"/>
                </w:rPr>
                <w:t>25</w:t>
              </w:r>
            </w:ins>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ins w:id="265" w:author="Microsoft Office User" w:date="2022-05-20T11:34:00Z">
              <w:r w:rsidR="00FF5ABF">
                <w:rPr>
                  <w:sz w:val="21"/>
                  <w:szCs w:val="21"/>
                </w:rPr>
                <w:t>25</w:t>
              </w:r>
            </w:ins>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2DDA23F7" w:rsidR="00F91F54" w:rsidRPr="0046439D" w:rsidRDefault="00F91F54" w:rsidP="009A5B40">
            <w:pPr>
              <w:jc w:val="left"/>
              <w:rPr>
                <w:sz w:val="21"/>
                <w:szCs w:val="21"/>
              </w:rPr>
            </w:pPr>
            <w:del w:id="266" w:author="Microsoft Office User" w:date="2022-05-20T11:39:00Z">
              <w:r w:rsidRPr="0046439D" w:rsidDel="00385B9D">
                <w:rPr>
                  <w:sz w:val="21"/>
                  <w:szCs w:val="21"/>
                </w:rPr>
                <w:delText>Pos. decimal</w:delText>
              </w:r>
            </w:del>
            <w:ins w:id="267" w:author="Microsoft Office User" w:date="2022-05-20T11:39:00Z">
              <w:r w:rsidR="00385B9D">
                <w:rPr>
                  <w:sz w:val="21"/>
                  <w:szCs w:val="21"/>
                </w:rPr>
                <w:t>PD6</w:t>
              </w:r>
            </w:ins>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ins w:id="268" w:author="Microsoft Office User" w:date="2022-05-20T11:17:00Z">
              <w:r w:rsidR="00911439">
                <w:rPr>
                  <w:sz w:val="21"/>
                  <w:szCs w:val="21"/>
                </w:rPr>
                <w:t>100</w:t>
              </w:r>
            </w:ins>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ins w:id="269" w:author="Microsoft Office User" w:date="2022-05-20T11:34:00Z">
              <w:r w:rsidR="00FF5ABF">
                <w:rPr>
                  <w:sz w:val="21"/>
                  <w:szCs w:val="21"/>
                </w:rPr>
                <w:t>25</w:t>
              </w:r>
            </w:ins>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ins w:id="270" w:author="Microsoft Office User" w:date="2022-05-20T11:17:00Z">
              <w:r w:rsidR="00911439">
                <w:rPr>
                  <w:sz w:val="21"/>
                  <w:szCs w:val="21"/>
                </w:rPr>
                <w:t>100</w:t>
              </w:r>
            </w:ins>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ins w:id="271" w:author="Microsoft Office User" w:date="2022-05-20T11:17:00Z">
              <w:r w:rsidR="00911439">
                <w:rPr>
                  <w:sz w:val="21"/>
                  <w:szCs w:val="21"/>
                </w:rPr>
                <w:t>100</w:t>
              </w:r>
            </w:ins>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ins w:id="272" w:author="Microsoft Office User" w:date="2022-05-20T11:17:00Z">
              <w:r w:rsidR="00911439">
                <w:rPr>
                  <w:sz w:val="21"/>
                  <w:szCs w:val="21"/>
                </w:rPr>
                <w:t>100</w:t>
              </w:r>
            </w:ins>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ins w:id="273" w:author="Microsoft Office User" w:date="2022-05-20T11:17:00Z">
              <w:r w:rsidR="00911439">
                <w:rPr>
                  <w:sz w:val="21"/>
                  <w:szCs w:val="21"/>
                </w:rPr>
                <w:t>100</w:t>
              </w:r>
            </w:ins>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ins w:id="274" w:author="Microsoft Office User" w:date="2022-05-20T11:18:00Z">
              <w:r w:rsidR="00911439">
                <w:rPr>
                  <w:sz w:val="21"/>
                  <w:szCs w:val="21"/>
                </w:rPr>
                <w:t>100</w:t>
              </w:r>
            </w:ins>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ins w:id="275" w:author="Microsoft Office User" w:date="2022-05-20T11:18:00Z">
              <w:r w:rsidR="00911439">
                <w:rPr>
                  <w:sz w:val="21"/>
                  <w:szCs w:val="21"/>
                </w:rPr>
                <w:t>100</w:t>
              </w:r>
            </w:ins>
          </w:p>
        </w:tc>
      </w:tr>
    </w:tbl>
    <w:p w14:paraId="4C4E2372" w14:textId="2818C3F0" w:rsidR="0046439D" w:rsidRDefault="007C52C0" w:rsidP="00385B9D">
      <w:pPr>
        <w:jc w:val="left"/>
      </w:pPr>
      <w:ins w:id="276" w:author="Microsoft Office User" w:date="2022-05-20T11:18:00Z">
        <w:r>
          <w:t>Note</w:t>
        </w:r>
      </w:ins>
      <w:ins w:id="277" w:author="Microsoft Office User" w:date="2022-05-20T11:42:00Z">
        <w:r w:rsidR="00385B9D">
          <w:t>s</w:t>
        </w:r>
      </w:ins>
      <w:ins w:id="278" w:author="Microsoft Office User" w:date="2022-05-20T11:18:00Z">
        <w:r>
          <w:t xml:space="preserve">: </w:t>
        </w:r>
      </w:ins>
      <w:ins w:id="279" w:author="Microsoft Office User" w:date="2022-05-20T11:39:00Z">
        <w:r w:rsidR="00385B9D">
          <w:t>“PD6” indicates a positive decimal number with no more than 6 characters</w:t>
        </w:r>
      </w:ins>
      <w:ins w:id="280" w:author="Microsoft Office User" w:date="2022-05-20T11:40:00Z">
        <w:r w:rsidR="00385B9D">
          <w:t xml:space="preserve">. </w:t>
        </w:r>
      </w:ins>
      <w:proofErr w:type="spellStart"/>
      <w:proofErr w:type="gramStart"/>
      <w:ins w:id="281" w:author="Microsoft Office User" w:date="2022-05-20T11:18:00Z">
        <w:r>
          <w:t>“</w:t>
        </w:r>
        <w:proofErr w:type="gramEnd"/>
        <w:r>
          <w:t>Strin</w:t>
        </w:r>
      </w:ins>
      <w:ins w:id="282" w:author="Microsoft Office User" w:date="2022-05-20T11:33:00Z">
        <w:r>
          <w:t>g</w:t>
        </w:r>
      </w:ins>
      <w:proofErr w:type="spellEnd"/>
      <w:ins w:id="283" w:author="Microsoft Office User" w:date="2022-05-20T11:34:00Z">
        <w:r w:rsidR="00FF5ABF">
          <w:t>&lt;X&gt;”</w:t>
        </w:r>
      </w:ins>
      <w:ins w:id="284" w:author="Microsoft Office User" w:date="2022-05-20T11:33:00Z">
        <w:r>
          <w:t xml:space="preserve"> </w:t>
        </w:r>
        <w:r w:rsidR="00FF5ABF">
          <w:t>indicates a String with up to X characters.</w:t>
        </w:r>
      </w:ins>
      <w:r w:rsidR="0046439D">
        <w:br w:type="page"/>
      </w:r>
    </w:p>
    <w:p w14:paraId="499B3233" w14:textId="61E1BCE5" w:rsidR="009721A8" w:rsidRDefault="009721A8" w:rsidP="009721A8">
      <w:pPr>
        <w:pStyle w:val="Heading2"/>
      </w:pPr>
      <w:bookmarkStart w:id="285" w:name="_Ref473751934"/>
      <w:bookmarkStart w:id="286" w:name="_Toc519264565"/>
      <w:r>
        <w:lastRenderedPageBreak/>
        <w:t>An ADES example in XML</w:t>
      </w:r>
      <w:bookmarkEnd w:id="285"/>
      <w:bookmarkEnd w:id="286"/>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287" w:name="_Ref473751788"/>
      <w:bookmarkStart w:id="288" w:name="_Ref474761907"/>
      <w:bookmarkStart w:id="289" w:name="_Ref476576078"/>
      <w:bookmarkStart w:id="290" w:name="_Toc519264566"/>
      <w:r>
        <w:lastRenderedPageBreak/>
        <w:t>ADES in PSV</w:t>
      </w:r>
      <w:bookmarkEnd w:id="287"/>
      <w:bookmarkEnd w:id="288"/>
      <w:bookmarkEnd w:id="289"/>
      <w:bookmarkEnd w:id="290"/>
    </w:p>
    <w:p w14:paraId="0099BF36" w14:textId="77777777" w:rsidR="004D1BBC" w:rsidRPr="000B1127" w:rsidRDefault="004D1BBC" w:rsidP="00F63C72"/>
    <w:p w14:paraId="1E42BF38" w14:textId="52947873"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5D10EA">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observatory</w:t>
            </w:r>
            <w:proofErr w:type="gramEnd"/>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submitter</w:t>
            </w:r>
            <w:proofErr w:type="gramEnd"/>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observers</w:t>
            </w:r>
            <w:proofErr w:type="gramEnd"/>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measurers</w:t>
            </w:r>
            <w:proofErr w:type="gramEnd"/>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telescope</w:t>
            </w:r>
            <w:proofErr w:type="gramEnd"/>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comment</w:t>
            </w:r>
            <w:proofErr w:type="gramEnd"/>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proofErr w:type="gramStart"/>
            <w:r w:rsidRPr="003B288F">
              <w:rPr>
                <w:rFonts w:ascii="Courier" w:hAnsi="Courier"/>
                <w:sz w:val="18"/>
                <w:szCs w:val="18"/>
              </w:rPr>
              <w:t>trkSub</w:t>
            </w:r>
            <w:proofErr w:type="spellEnd"/>
            <w:r w:rsidRPr="003B288F">
              <w:rPr>
                <w:rFonts w:ascii="Courier" w:hAnsi="Courier"/>
                <w:sz w:val="18"/>
                <w:szCs w:val="18"/>
              </w:rPr>
              <w:t xml:space="preserve">  |</w:t>
            </w:r>
            <w:proofErr w:type="spellStart"/>
            <w:proofErr w:type="gramEnd"/>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w:t>
            </w:r>
            <w:proofErr w:type="gramStart"/>
            <w:r w:rsidRPr="003B288F">
              <w:rPr>
                <w:rFonts w:ascii="Courier" w:hAnsi="Courier"/>
                <w:sz w:val="18"/>
                <w:szCs w:val="18"/>
              </w:rPr>
              <w:t>|  31</w:t>
            </w:r>
            <w:proofErr w:type="gramEnd"/>
            <w:r w:rsidRPr="003B288F">
              <w:rPr>
                <w:rFonts w:ascii="Courier" w:hAnsi="Courier"/>
                <w:sz w:val="18"/>
                <w:szCs w:val="18"/>
              </w:rPr>
              <w:t>|2016-08-29T12:32:34.12Z|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w:t>
            </w:r>
            <w:proofErr w:type="gramStart"/>
            <w:r w:rsidRPr="003B288F">
              <w:rPr>
                <w:rFonts w:ascii="Courier" w:hAnsi="Courier"/>
                <w:sz w:val="18"/>
                <w:szCs w:val="18"/>
              </w:rPr>
              <w:t>astCat</w:t>
            </w:r>
            <w:proofErr w:type="spellEnd"/>
            <w:r w:rsidRPr="003B288F">
              <w:rPr>
                <w:rFonts w:ascii="Courier" w:hAnsi="Courier"/>
                <w:sz w:val="18"/>
                <w:szCs w:val="18"/>
              </w:rPr>
              <w:t xml:space="preserve">  |</w:t>
            </w:r>
            <w:proofErr w:type="gramEnd"/>
            <w:r w:rsidRPr="003B288F">
              <w:rPr>
                <w:rFonts w:ascii="Courier" w:hAnsi="Courier"/>
                <w:sz w:val="18"/>
                <w:szCs w:val="18"/>
              </w:rPr>
              <w:t>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w:t>
            </w:r>
            <w:proofErr w:type="gramStart"/>
            <w:r w:rsidRPr="003B288F">
              <w:rPr>
                <w:rFonts w:ascii="Courier" w:hAnsi="Courier"/>
                <w:sz w:val="18"/>
                <w:szCs w:val="18"/>
              </w:rPr>
              <w:t>25  |</w:t>
            </w:r>
            <w:proofErr w:type="gramEnd"/>
            <w:r w:rsidRPr="003B288F">
              <w:rPr>
                <w:rFonts w:ascii="Courier" w:hAnsi="Courier"/>
                <w:sz w:val="18"/>
                <w:szCs w:val="18"/>
              </w:rPr>
              <w:t xml:space="preserve">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w:t>
            </w:r>
            <w:proofErr w:type="gramStart"/>
            <w:r w:rsidRPr="003B288F">
              <w:rPr>
                <w:rFonts w:ascii="Courier" w:hAnsi="Courier"/>
                <w:sz w:val="18"/>
                <w:szCs w:val="18"/>
              </w:rPr>
              <w:t>3  |</w:t>
            </w:r>
            <w:proofErr w:type="gramEnd"/>
            <w:r w:rsidRPr="003B288F">
              <w:rPr>
                <w:rFonts w:ascii="Courier" w:hAnsi="Courier"/>
                <w:sz w:val="18"/>
                <w:szCs w:val="18"/>
              </w:rPr>
              <w:t>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To avoid character mangling, PSV files must always be exchanged in the UTF-</w:t>
      </w:r>
      <w:proofErr w:type="gramStart"/>
      <w:r>
        <w:t>8 character</w:t>
      </w:r>
      <w:proofErr w:type="gramEnd"/>
      <w:r>
        <w:t xml:space="preserve">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40C09BA4"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5D10EA">
        <w:t xml:space="preserve">Table </w:t>
      </w:r>
      <w:r w:rsidR="005D10EA">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lastRenderedPageBreak/>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1097EA4B" w:rsidR="009E2F61" w:rsidRDefault="009E2F61" w:rsidP="009E2F61">
      <w:pPr>
        <w:pStyle w:val="ListParagraph"/>
        <w:numPr>
          <w:ilvl w:val="0"/>
          <w:numId w:val="37"/>
        </w:numPr>
      </w:pPr>
      <w:r>
        <w:t>The Identification Group elements (</w:t>
      </w:r>
      <w:fldSimple w:instr=" REF _Ref473729153 ">
        <w:r w:rsidR="005D10EA">
          <w:t xml:space="preserve">Table </w:t>
        </w:r>
        <w:r w:rsidR="005D10EA">
          <w:rPr>
            <w:noProof/>
          </w:rPr>
          <w:t>4</w:t>
        </w:r>
      </w:fldSimple>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291" w:name="_Toc519264567"/>
      <w:r>
        <w:t>Default PSV Formatting</w:t>
      </w:r>
      <w:bookmarkEnd w:id="291"/>
    </w:p>
    <w:p w14:paraId="2BD5485A" w14:textId="77777777" w:rsidR="004B4379" w:rsidRDefault="004B4379" w:rsidP="00F63C72"/>
    <w:p w14:paraId="3A4B3910" w14:textId="77777777" w:rsidR="0096494E" w:rsidRDefault="004730AF" w:rsidP="00F63C72">
      <w:r w:rsidRPr="000B1127">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w:t>
      </w:r>
      <w:r w:rsidR="00B65627">
        <w:lastRenderedPageBreak/>
        <w:t xml:space="preserve">is specified by the standard so that users can have a means of ensuring that the key information from multiple files is column-aligned. </w:t>
      </w:r>
    </w:p>
    <w:p w14:paraId="219A99AD" w14:textId="77777777" w:rsidR="003A5BE7" w:rsidRDefault="003A5BE7" w:rsidP="00F63C72"/>
    <w:p w14:paraId="5D7447EA" w14:textId="3E788AD3"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5D10EA">
          <w:t xml:space="preserve">Table </w:t>
        </w:r>
        <w:r w:rsidR="005D10EA">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fldSimple w:instr=" REF _Ref474910346 ">
        <w:r w:rsidR="005D10EA">
          <w:t xml:space="preserve">Table </w:t>
        </w:r>
        <w:r w:rsidR="005D10EA">
          <w:rPr>
            <w:noProof/>
          </w:rPr>
          <w:t>19</w:t>
        </w:r>
      </w:fldSimple>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fldSimple w:instr=" REF _Ref474910346 ">
        <w:r w:rsidR="005D10EA">
          <w:t xml:space="preserve">Table </w:t>
        </w:r>
        <w:r w:rsidR="005D10EA">
          <w:rPr>
            <w:noProof/>
          </w:rPr>
          <w:t>19</w:t>
        </w:r>
      </w:fldSimple>
      <w:r w:rsidR="00DF188C">
        <w:rPr>
          <w:noProof/>
        </w:rPr>
        <w:t xml:space="preserve"> </w:t>
      </w:r>
      <w:r w:rsidR="003A5BE7" w:rsidRPr="000B1127">
        <w:t xml:space="preserve">will be placed in </w:t>
      </w:r>
      <w:fldSimple w:instr=" REF _Ref473059785 ">
        <w:ins w:id="292" w:author="Microsoft Office User" w:date="2022-05-20T11:54:00Z">
          <w:r w:rsidR="005D10EA" w:rsidRPr="00170F77">
            <w:t xml:space="preserve">Table </w:t>
          </w:r>
          <w:r w:rsidR="005D10EA">
            <w:rPr>
              <w:noProof/>
            </w:rPr>
            <w:t>16</w:t>
          </w:r>
        </w:ins>
        <w:del w:id="293" w:author="Microsoft Office User" w:date="2022-05-20T11:53:00Z">
          <w:r w:rsidR="00A717CB" w:rsidRPr="00170F77" w:rsidDel="005D10EA">
            <w:delText xml:space="preserve">Table </w:delText>
          </w:r>
          <w:r w:rsidR="00A717CB" w:rsidDel="005D10EA">
            <w:rPr>
              <w:noProof/>
            </w:rPr>
            <w:delText>16</w:delText>
          </w:r>
        </w:del>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69C8BEC7" w:rsidR="006B7C87" w:rsidRDefault="006B7C87" w:rsidP="006B7C87">
      <w:pPr>
        <w:pStyle w:val="Caption"/>
        <w:keepNext/>
      </w:pPr>
      <w:bookmarkStart w:id="294" w:name="_Ref474910346"/>
      <w:r>
        <w:t xml:space="preserve">Table </w:t>
      </w:r>
      <w:fldSimple w:instr=" SEQ Table \* ARABIC ">
        <w:r w:rsidR="005D10EA">
          <w:rPr>
            <w:noProof/>
          </w:rPr>
          <w:t>19</w:t>
        </w:r>
      </w:fldSimple>
      <w:bookmarkEnd w:id="294"/>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NOTES: The tabulated column width is a minimum and may be expanded if alignment with field names is requested. Justification is either right (R), left (L) or by placing the decimal 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3B6B78B3"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5D10EA">
          <w:t xml:space="preserve">Table </w:t>
        </w:r>
        <w:r w:rsidR="005D10EA">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5D10EA">
        <w:t xml:space="preserve">Table </w:t>
      </w:r>
      <w:r w:rsidR="005D10EA">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5D10EA">
          <w:t xml:space="preserve">Table </w:t>
        </w:r>
        <w:r w:rsidR="005D10EA">
          <w:rPr>
            <w:noProof/>
          </w:rPr>
          <w:t>19</w:t>
        </w:r>
      </w:fldSimple>
      <w:r>
        <w:rPr>
          <w:noProof/>
        </w:rPr>
        <w:t xml:space="preserve">. Thus, </w:t>
      </w:r>
      <w:r>
        <w:rPr>
          <w:noProof/>
        </w:rPr>
        <w:lastRenderedPageBreak/>
        <w:t xml:space="preserve">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5D10EA">
          <w:t xml:space="preserve">Table </w:t>
        </w:r>
        <w:r w:rsidR="005D10EA">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5D10EA">
          <w:t xml:space="preserve">Table </w:t>
        </w:r>
        <w:r w:rsidR="005D10EA">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68740FD1" w14:textId="77777777" w:rsidR="003A5BE7" w:rsidRDefault="003A5BE7" w:rsidP="009721A8">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AACAC4A" w14:textId="0FB6875F" w:rsidR="00C44B14" w:rsidRDefault="009721A8" w:rsidP="009721A8">
      <w:pPr>
        <w:pStyle w:val="Heading1"/>
      </w:pPr>
      <w:bookmarkStart w:id="295" w:name="_Toc519264568"/>
      <w:r>
        <w:lastRenderedPageBreak/>
        <w:t>Implementation Plan</w:t>
      </w:r>
      <w:bookmarkEnd w:id="295"/>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296" w:name="_Toc519264569"/>
      <w:r>
        <w:t>ADES</w:t>
      </w:r>
      <w:r w:rsidR="00D7020D" w:rsidRPr="000B1127">
        <w:t xml:space="preserve"> Software</w:t>
      </w:r>
      <w:bookmarkEnd w:id="296"/>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merging 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00AD" w14:textId="77777777" w:rsidR="00F95EE8" w:rsidRDefault="00F95EE8" w:rsidP="00F63C72">
      <w:r>
        <w:separator/>
      </w:r>
    </w:p>
  </w:endnote>
  <w:endnote w:type="continuationSeparator" w:id="0">
    <w:p w14:paraId="1DA8E5AC" w14:textId="77777777" w:rsidR="00F95EE8" w:rsidRDefault="00F95EE8"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BC4BB" w14:textId="77777777" w:rsidR="00F95EE8" w:rsidRDefault="00F95EE8" w:rsidP="00F63C72">
      <w:r>
        <w:separator/>
      </w:r>
    </w:p>
  </w:footnote>
  <w:footnote w:type="continuationSeparator" w:id="0">
    <w:p w14:paraId="3C9AED65" w14:textId="77777777" w:rsidR="00F95EE8" w:rsidRDefault="00F95EE8"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ins w:id="61" w:author="Microsoft Office User" w:date="2022-05-19T16:03:00Z">
        <w:r>
          <w:rPr>
            <w:rStyle w:val="FootnoteReference"/>
          </w:rPr>
          <w:footnoteRef/>
        </w:r>
        <w:r>
          <w:t xml:space="preserve"> </w:t>
        </w:r>
      </w:ins>
      <w:ins w:id="62" w:author="Microsoft Office User" w:date="2022-05-19T16:04:00Z">
        <w:r>
          <w:t xml:space="preserve">When </w:t>
        </w:r>
        <w:proofErr w:type="spellStart"/>
        <w:r w:rsidRPr="00B72D1A">
          <w:rPr>
            <w:rFonts w:ascii="Courier" w:hAnsi="Courier"/>
          </w:rPr>
          <w:t>rmsCorr</w:t>
        </w:r>
        <w:proofErr w:type="spellEnd"/>
        <w:r>
          <w:t xml:space="preserve"> is reported, the relevant </w:t>
        </w:r>
      </w:ins>
      <w:ins w:id="63" w:author="Microsoft Office User" w:date="2022-05-19T16:05:00Z">
        <w:r>
          <w:t>measurement accuracy</w:t>
        </w:r>
      </w:ins>
      <w:ins w:id="64" w:author="Microsoft Office User" w:date="2022-05-19T16:04:00Z">
        <w:r>
          <w:t xml:space="preserve"> is the </w:t>
        </w:r>
        <w:proofErr w:type="spellStart"/>
        <w:r>
          <w:t>semiminor</w:t>
        </w:r>
        <w:proofErr w:type="spellEnd"/>
        <w:r>
          <w:t xml:space="preserve"> axis of the</w:t>
        </w:r>
      </w:ins>
      <w:ins w:id="65" w:author="Microsoft Office User" w:date="2022-05-19T16:05:00Z">
        <w:r>
          <w:t xml:space="preserve"> associated two-dimensional error ellipse.</w:t>
        </w:r>
      </w:ins>
      <w:ins w:id="66" w:author="Microsoft Office User" w:date="2022-05-19T16:04:00Z">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C0BA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2"/>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6"/>
  </w:num>
  <w:num w:numId="10" w16cid:durableId="1186211522">
    <w:abstractNumId w:val="39"/>
  </w:num>
  <w:num w:numId="11" w16cid:durableId="642464816">
    <w:abstractNumId w:val="19"/>
  </w:num>
  <w:num w:numId="12" w16cid:durableId="1518078199">
    <w:abstractNumId w:val="17"/>
  </w:num>
  <w:num w:numId="13" w16cid:durableId="1180509105">
    <w:abstractNumId w:val="38"/>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6"/>
  </w:num>
  <w:num w:numId="19" w16cid:durableId="960577026">
    <w:abstractNumId w:val="1"/>
  </w:num>
  <w:num w:numId="20" w16cid:durableId="1826818813">
    <w:abstractNumId w:val="45"/>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1"/>
  </w:num>
  <w:num w:numId="27" w16cid:durableId="669139135">
    <w:abstractNumId w:val="18"/>
  </w:num>
  <w:num w:numId="28" w16cid:durableId="254411321">
    <w:abstractNumId w:val="16"/>
  </w:num>
  <w:num w:numId="29" w16cid:durableId="1961182627">
    <w:abstractNumId w:val="40"/>
  </w:num>
  <w:num w:numId="30" w16cid:durableId="110364673">
    <w:abstractNumId w:val="2"/>
  </w:num>
  <w:num w:numId="31" w16cid:durableId="1710059920">
    <w:abstractNumId w:val="4"/>
  </w:num>
  <w:num w:numId="32" w16cid:durableId="1370178509">
    <w:abstractNumId w:val="10"/>
  </w:num>
  <w:num w:numId="33" w16cid:durableId="1424178707">
    <w:abstractNumId w:val="37"/>
  </w:num>
  <w:num w:numId="34" w16cid:durableId="903178025">
    <w:abstractNumId w:val="33"/>
  </w:num>
  <w:num w:numId="35" w16cid:durableId="1492404024">
    <w:abstractNumId w:val="44"/>
  </w:num>
  <w:num w:numId="36" w16cid:durableId="832112012">
    <w:abstractNumId w:val="21"/>
  </w:num>
  <w:num w:numId="37" w16cid:durableId="323050604">
    <w:abstractNumId w:val="35"/>
  </w:num>
  <w:num w:numId="38" w16cid:durableId="1216741791">
    <w:abstractNumId w:val="6"/>
  </w:num>
  <w:num w:numId="39" w16cid:durableId="61366472">
    <w:abstractNumId w:val="43"/>
  </w:num>
  <w:num w:numId="40" w16cid:durableId="830366482">
    <w:abstractNumId w:val="27"/>
  </w:num>
  <w:num w:numId="41" w16cid:durableId="1468087669">
    <w:abstractNumId w:val="26"/>
  </w:num>
  <w:num w:numId="42" w16cid:durableId="1074010750">
    <w:abstractNumId w:val="15"/>
  </w:num>
  <w:num w:numId="43" w16cid:durableId="299501297">
    <w:abstractNumId w:val="47"/>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62066"/>
    <w:rsid w:val="000634EB"/>
    <w:rsid w:val="00070B65"/>
    <w:rsid w:val="00073128"/>
    <w:rsid w:val="00073CA1"/>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EF2"/>
    <w:rsid w:val="00447D8A"/>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807A5"/>
    <w:rsid w:val="0058174E"/>
    <w:rsid w:val="005826FE"/>
    <w:rsid w:val="00584B5E"/>
    <w:rsid w:val="00584DFF"/>
    <w:rsid w:val="00585142"/>
    <w:rsid w:val="00585DA7"/>
    <w:rsid w:val="00587050"/>
    <w:rsid w:val="0059034D"/>
    <w:rsid w:val="00590B5D"/>
    <w:rsid w:val="00592C9F"/>
    <w:rsid w:val="00593111"/>
    <w:rsid w:val="00595729"/>
    <w:rsid w:val="00597E2F"/>
    <w:rsid w:val="005A146D"/>
    <w:rsid w:val="005A2880"/>
    <w:rsid w:val="005A4BE9"/>
    <w:rsid w:val="005A74CE"/>
    <w:rsid w:val="005B2D7B"/>
    <w:rsid w:val="005B4A1E"/>
    <w:rsid w:val="005B5042"/>
    <w:rsid w:val="005B5B07"/>
    <w:rsid w:val="005C3BAB"/>
    <w:rsid w:val="005C745A"/>
    <w:rsid w:val="005C7C83"/>
    <w:rsid w:val="005D10EA"/>
    <w:rsid w:val="005D510F"/>
    <w:rsid w:val="005D57CE"/>
    <w:rsid w:val="005E0C8D"/>
    <w:rsid w:val="005E0D71"/>
    <w:rsid w:val="005E13AC"/>
    <w:rsid w:val="005E41F1"/>
    <w:rsid w:val="005F0DB4"/>
    <w:rsid w:val="005F1AA3"/>
    <w:rsid w:val="005F55D5"/>
    <w:rsid w:val="005F69C0"/>
    <w:rsid w:val="005F6CAE"/>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3BDA"/>
    <w:rsid w:val="009D56AB"/>
    <w:rsid w:val="009D5B21"/>
    <w:rsid w:val="009D69EC"/>
    <w:rsid w:val="009E1769"/>
    <w:rsid w:val="009E2F61"/>
    <w:rsid w:val="009E319F"/>
    <w:rsid w:val="009E3D07"/>
    <w:rsid w:val="009E6831"/>
    <w:rsid w:val="009E7AB8"/>
    <w:rsid w:val="009F01CA"/>
    <w:rsid w:val="009F5029"/>
    <w:rsid w:val="009F5377"/>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6AE6"/>
    <w:rsid w:val="00A56B65"/>
    <w:rsid w:val="00A65D84"/>
    <w:rsid w:val="00A67F80"/>
    <w:rsid w:val="00A7004E"/>
    <w:rsid w:val="00A70D44"/>
    <w:rsid w:val="00A717CB"/>
    <w:rsid w:val="00A71AC0"/>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91F"/>
    <w:rsid w:val="00D9254A"/>
    <w:rsid w:val="00D97588"/>
    <w:rsid w:val="00DA1BFC"/>
    <w:rsid w:val="00DA229B"/>
    <w:rsid w:val="00DA64EF"/>
    <w:rsid w:val="00DB074D"/>
    <w:rsid w:val="00DB482A"/>
    <w:rsid w:val="00DC1818"/>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F35"/>
    <w:rsid w:val="00E8076D"/>
    <w:rsid w:val="00E80BDA"/>
    <w:rsid w:val="00E80CDA"/>
    <w:rsid w:val="00E826C1"/>
    <w:rsid w:val="00E84A63"/>
    <w:rsid w:val="00E85D7A"/>
    <w:rsid w:val="00E870CB"/>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37</Pages>
  <Words>10005</Words>
  <Characters>57031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Microsoft Office User</cp:lastModifiedBy>
  <cp:revision>10</cp:revision>
  <cp:lastPrinted>2022-05-20T18:54:00Z</cp:lastPrinted>
  <dcterms:created xsi:type="dcterms:W3CDTF">2022-05-19T00:20:00Z</dcterms:created>
  <dcterms:modified xsi:type="dcterms:W3CDTF">2022-05-21T05:03:00Z</dcterms:modified>
</cp:coreProperties>
</file>